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112C" w14:textId="3C895F18" w:rsidR="001C3AFC" w:rsidRDefault="003E38E0">
      <w:pPr>
        <w:rPr>
          <w:rFonts w:ascii="標楷體" w:eastAsia="標楷體" w:hAnsi="標楷體"/>
          <w:sz w:val="40"/>
          <w:szCs w:val="40"/>
        </w:rPr>
      </w:pPr>
      <w:r w:rsidRPr="003E38E0">
        <w:rPr>
          <w:rFonts w:ascii="標楷體" w:eastAsia="標楷體" w:hAnsi="標楷體" w:hint="eastAsia"/>
          <w:color w:val="2E74B5" w:themeColor="accent5" w:themeShade="BF"/>
          <w:sz w:val="40"/>
          <w:szCs w:val="40"/>
          <w:highlight w:val="yellow"/>
        </w:rPr>
        <w:t>性格(personality)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7D11FC5F" w14:textId="76E322D1" w:rsidR="003E38E0" w:rsidRDefault="003E38E0">
      <w:pPr>
        <w:rPr>
          <w:rFonts w:ascii="標楷體" w:eastAsia="標楷體" w:hAnsi="標楷體"/>
          <w:sz w:val="40"/>
          <w:szCs w:val="40"/>
        </w:rPr>
      </w:pPr>
      <w:r w:rsidRPr="003E38E0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定義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02BB94E8" w14:textId="26762505" w:rsidR="003E38E0" w:rsidRPr="0074439D" w:rsidRDefault="003E38E0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一個人內部相對持久的特質、性格或特徵，使得這個人的行為顯示一致性。</w:t>
      </w:r>
    </w:p>
    <w:p w14:paraId="7A974A16" w14:textId="4A8C658A" w:rsidR="003E38E0" w:rsidRDefault="003E38E0">
      <w:pPr>
        <w:rPr>
          <w:rFonts w:ascii="標楷體" w:eastAsia="標楷體" w:hAnsi="標楷體"/>
          <w:sz w:val="40"/>
          <w:szCs w:val="40"/>
        </w:rPr>
      </w:pPr>
      <w:r w:rsidRPr="003E38E0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特性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07203095" w14:textId="6AEEA3D6" w:rsidR="003E38E0" w:rsidRDefault="003E38E0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1.</w:t>
      </w:r>
      <w:r>
        <w:rPr>
          <w:rFonts w:ascii="標楷體" w:eastAsia="標楷體" w:hAnsi="標楷體" w:hint="eastAsia"/>
          <w:sz w:val="40"/>
          <w:szCs w:val="40"/>
        </w:rPr>
        <w:t>獨特性:每個人皆是獨特的個體，性格各有所不同。</w:t>
      </w:r>
    </w:p>
    <w:p w14:paraId="3BD8278B" w14:textId="23DA054D" w:rsidR="003E38E0" w:rsidRDefault="003E38E0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穩定性:個人的性格，隨著時間的變動，仍然有某種程度的穩定。</w:t>
      </w:r>
    </w:p>
    <w:p w14:paraId="5D037770" w14:textId="729C890C" w:rsidR="003E38E0" w:rsidRDefault="003E38E0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一致性:個人的性格，在不同時、地、情境，皆某種程度的一致。</w:t>
      </w:r>
    </w:p>
    <w:p w14:paraId="7A4277A2" w14:textId="3128483B" w:rsidR="003E38E0" w:rsidRDefault="003E38E0">
      <w:pPr>
        <w:rPr>
          <w:rFonts w:ascii="標楷體" w:eastAsia="標楷體" w:hAnsi="標楷體"/>
          <w:sz w:val="40"/>
          <w:szCs w:val="40"/>
        </w:rPr>
      </w:pPr>
      <w:r w:rsidRPr="003E38E0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影響因素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7167BDB2" w14:textId="09FDFEF1" w:rsidR="003E38E0" w:rsidRDefault="003E38E0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遺傳與生物因素:</w:t>
      </w:r>
    </w:p>
    <w:p w14:paraId="702A0D82" w14:textId="3B3CE4DB" w:rsidR="003E38E0" w:rsidRDefault="003E38E0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如遺傳、演化、生物、化學、體質等等。</w:t>
      </w:r>
    </w:p>
    <w:p w14:paraId="2F9F16FD" w14:textId="385493AC" w:rsidR="003E38E0" w:rsidRDefault="003E38E0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心理社會因素:</w:t>
      </w:r>
    </w:p>
    <w:p w14:paraId="1FB1F8DD" w14:textId="798525FF" w:rsidR="003E38E0" w:rsidRPr="003E38E0" w:rsidRDefault="003E38E0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如外在物理環境、早期的家庭經驗等等。</w:t>
      </w:r>
    </w:p>
    <w:p w14:paraId="60E452E4" w14:textId="780722BC" w:rsidR="003E38E0" w:rsidRDefault="003E38E0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社會文化因素:如社會階層、文化因素等等。</w:t>
      </w:r>
    </w:p>
    <w:p w14:paraId="44CC7DE2" w14:textId="78EA59C7" w:rsidR="00E55D9F" w:rsidRDefault="00E55D9F">
      <w:pPr>
        <w:rPr>
          <w:rFonts w:ascii="標楷體" w:eastAsia="標楷體" w:hAnsi="標楷體"/>
          <w:sz w:val="40"/>
          <w:szCs w:val="40"/>
        </w:rPr>
      </w:pPr>
      <w:r w:rsidRPr="00E55D9F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重要性格理論與觀點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51831F1A" w14:textId="170917CE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性格的相關理論:</w:t>
      </w:r>
    </w:p>
    <w:p w14:paraId="52E2E79E" w14:textId="3AD0BB59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心理動力論。</w:t>
      </w:r>
    </w:p>
    <w:p w14:paraId="73534CF7" w14:textId="225DA188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人本論。</w:t>
      </w:r>
    </w:p>
    <w:p w14:paraId="58C61EE2" w14:textId="14BA0951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認知-行為論。</w:t>
      </w:r>
    </w:p>
    <w:p w14:paraId="3C77719F" w14:textId="0B7C4C34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4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特質論。</w:t>
      </w:r>
    </w:p>
    <w:p w14:paraId="02743307" w14:textId="7D7DE906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5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互動論。</w:t>
      </w:r>
    </w:p>
    <w:p w14:paraId="62619652" w14:textId="56EFF36F" w:rsidR="00E55D9F" w:rsidRDefault="00E55D9F">
      <w:pPr>
        <w:rPr>
          <w:rFonts w:ascii="標楷體" w:eastAsia="標楷體" w:hAnsi="標楷體"/>
          <w:sz w:val="40"/>
          <w:szCs w:val="40"/>
        </w:rPr>
      </w:pPr>
      <w:r w:rsidRPr="00E55D9F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性格理論-心理動力論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4E5AC02A" w14:textId="1DCD055C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1.</w:t>
      </w:r>
      <w:r>
        <w:rPr>
          <w:rFonts w:ascii="標楷體" w:eastAsia="標楷體" w:hAnsi="標楷體" w:hint="eastAsia"/>
          <w:sz w:val="40"/>
          <w:szCs w:val="40"/>
        </w:rPr>
        <w:t>代表人物:Sigmund Freud。</w:t>
      </w:r>
    </w:p>
    <w:p w14:paraId="32D63152" w14:textId="1959D1AD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強調:</w:t>
      </w:r>
    </w:p>
    <w:p w14:paraId="584074C0" w14:textId="15553C5C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)生物性驅力(特別是性方面)與心理決定論(psychological determinism)。</w:t>
      </w:r>
    </w:p>
    <w:p w14:paraId="166B4361" w14:textId="73A9B6F4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)過去經驗(past experience)。</w:t>
      </w:r>
    </w:p>
    <w:p w14:paraId="25CD9C89" w14:textId="6B72414F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3</w:t>
      </w:r>
      <w:r>
        <w:rPr>
          <w:rFonts w:ascii="標楷體" w:eastAsia="標楷體" w:hAnsi="標楷體" w:hint="eastAsia"/>
          <w:sz w:val="40"/>
          <w:szCs w:val="40"/>
        </w:rPr>
        <w:t>)潛意識動機(unconscious motivation):</w:t>
      </w:r>
    </w:p>
    <w:p w14:paraId="19405DBA" w14:textId="60AE895F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無意識或潛意識:</w:t>
      </w:r>
    </w:p>
    <w:p w14:paraId="22D8F19B" w14:textId="539D1735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心智中個體無法察覺，也無法將其帶入意識中的部分。</w:t>
      </w:r>
    </w:p>
    <w:p w14:paraId="7B49FB8D" w14:textId="5AE99BC4" w:rsidR="00E55D9F" w:rsidRDefault="00E55D9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研究方法:臨床研究。</w:t>
      </w:r>
    </w:p>
    <w:p w14:paraId="4F09A663" w14:textId="1DAEFCDF" w:rsidR="009A1431" w:rsidRDefault="009A1431">
      <w:pPr>
        <w:rPr>
          <w:rFonts w:ascii="標楷體" w:eastAsia="標楷體" w:hAnsi="標楷體"/>
          <w:sz w:val="40"/>
          <w:szCs w:val="40"/>
        </w:rPr>
      </w:pPr>
      <w:r w:rsidRPr="009A143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F</w:t>
      </w:r>
      <w:r w:rsidRPr="009A1431">
        <w:rPr>
          <w:rFonts w:ascii="標楷體" w:eastAsia="標楷體" w:hAnsi="標楷體"/>
          <w:color w:val="2E74B5" w:themeColor="accent5" w:themeShade="BF"/>
          <w:sz w:val="40"/>
          <w:szCs w:val="40"/>
        </w:rPr>
        <w:t>reud-</w:t>
      </w:r>
      <w:r w:rsidRPr="009A143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心理分析論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5D27AA30" w14:textId="19CA6831" w:rsid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意識層次:</w:t>
      </w:r>
    </w:p>
    <w:p w14:paraId="3543ABB4" w14:textId="5CF2BA71" w:rsid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1)</w:t>
      </w:r>
      <w:r>
        <w:rPr>
          <w:rFonts w:ascii="標楷體" w:eastAsia="標楷體" w:hAnsi="標楷體" w:hint="eastAsia"/>
          <w:sz w:val="40"/>
          <w:szCs w:val="40"/>
        </w:rPr>
        <w:t>意識:是性格的最上層，能被人知覺，如我</w:t>
      </w:r>
      <w:r>
        <w:rPr>
          <w:rFonts w:ascii="標楷體" w:eastAsia="標楷體" w:hAnsi="標楷體" w:hint="eastAsia"/>
          <w:sz w:val="40"/>
          <w:szCs w:val="40"/>
        </w:rPr>
        <w:lastRenderedPageBreak/>
        <w:t>們覺察的記憶、思考和情緒等。</w:t>
      </w:r>
    </w:p>
    <w:p w14:paraId="3CD84346" w14:textId="487E9CDF" w:rsid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(2)</w:t>
      </w:r>
      <w:r>
        <w:rPr>
          <w:rFonts w:ascii="標楷體" w:eastAsia="標楷體" w:hAnsi="標楷體" w:hint="eastAsia"/>
          <w:sz w:val="40"/>
          <w:szCs w:val="40"/>
        </w:rPr>
        <w:t>潛意識:性格結構的下層，作用比意識大，它包含一切被遺忘的記憶、知覺和被壓抑的經驗、夢及幻想等。</w:t>
      </w:r>
    </w:p>
    <w:p w14:paraId="050BE124" w14:textId="6EF1FE70" w:rsid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(3)</w:t>
      </w:r>
      <w:r>
        <w:rPr>
          <w:rFonts w:ascii="標楷體" w:eastAsia="標楷體" w:hAnsi="標楷體" w:hint="eastAsia"/>
          <w:sz w:val="40"/>
          <w:szCs w:val="40"/>
        </w:rPr>
        <w:t>前意識:</w:t>
      </w:r>
    </w:p>
    <w:p w14:paraId="54BAF843" w14:textId="130FD548" w:rsid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前意識(preconscious)歷程:</w:t>
      </w:r>
    </w:p>
    <w:p w14:paraId="6175DC28" w14:textId="1E56BAA5" w:rsidR="009A1431" w:rsidRP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是指某些訊息的內容，雖然當下仍無法被覺察到，但它們卻會處在一種準備的狀態，它們會比其他的訊息內容更容易被覺察或提取。</w:t>
      </w:r>
    </w:p>
    <w:p w14:paraId="4EEB6C46" w14:textId="00430BA2" w:rsid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性格結構:</w:t>
      </w:r>
    </w:p>
    <w:p w14:paraId="4C283B99" w14:textId="77777777" w:rsid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)本我(Id):</w:t>
      </w:r>
    </w:p>
    <w:p w14:paraId="6754AAB2" w14:textId="79870719" w:rsid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生物層面，依循快樂原則(pleasure principle)，不顧客觀的現實，要求立即的滿足，如新生嬰兒或沸騰的水。</w:t>
      </w:r>
    </w:p>
    <w:p w14:paraId="20402E1B" w14:textId="7388CF20" w:rsidR="009A1431" w:rsidRP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˙被欲望牽著鼻子走，常顯現不合理、不實際與自私的性格。</w:t>
      </w:r>
    </w:p>
    <w:p w14:paraId="38B2BD54" w14:textId="621FB268" w:rsid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)自我(Ego):</w:t>
      </w:r>
    </w:p>
    <w:p w14:paraId="51B82931" w14:textId="21111D3C" w:rsidR="009A1431" w:rsidRP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心理層面，依循現實原則(reality principle)而活，在本我與超我間協調溝通，以社會許可</w:t>
      </w:r>
      <w:r>
        <w:rPr>
          <w:rFonts w:ascii="標楷體" w:eastAsia="標楷體" w:hAnsi="標楷體" w:hint="eastAsia"/>
          <w:sz w:val="40"/>
          <w:szCs w:val="40"/>
        </w:rPr>
        <w:lastRenderedPageBreak/>
        <w:t>方式尋求滿足本我的慾望，如情色或色情。</w:t>
      </w:r>
    </w:p>
    <w:p w14:paraId="4BDF927E" w14:textId="77777777" w:rsid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3</w:t>
      </w:r>
      <w:r>
        <w:rPr>
          <w:rFonts w:ascii="標楷體" w:eastAsia="標楷體" w:hAnsi="標楷體" w:hint="eastAsia"/>
          <w:sz w:val="40"/>
          <w:szCs w:val="40"/>
        </w:rPr>
        <w:t>)超我(Superego):</w:t>
      </w:r>
    </w:p>
    <w:p w14:paraId="27220877" w14:textId="01A28E6D" w:rsid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社會層面，</w:t>
      </w:r>
      <w:r w:rsidR="004300BB">
        <w:rPr>
          <w:rFonts w:ascii="標楷體" w:eastAsia="標楷體" w:hAnsi="標楷體" w:hint="eastAsia"/>
          <w:sz w:val="40"/>
          <w:szCs w:val="40"/>
        </w:rPr>
        <w:t>依循理想原則(idealistic principle)而活，道德感與良心的譴責，如我不能</w:t>
      </w:r>
      <w:r w:rsidR="004300BB">
        <w:rPr>
          <w:rFonts w:ascii="標楷體" w:eastAsia="標楷體" w:hAnsi="標楷體"/>
          <w:sz w:val="40"/>
          <w:szCs w:val="40"/>
        </w:rPr>
        <w:t>...</w:t>
      </w:r>
      <w:r w:rsidR="004300BB">
        <w:rPr>
          <w:rFonts w:ascii="標楷體" w:eastAsia="標楷體" w:hAnsi="標楷體" w:hint="eastAsia"/>
          <w:sz w:val="40"/>
          <w:szCs w:val="40"/>
        </w:rPr>
        <w:t>，我應該</w:t>
      </w:r>
      <w:r w:rsidR="004300BB">
        <w:rPr>
          <w:rFonts w:ascii="標楷體" w:eastAsia="標楷體" w:hAnsi="標楷體"/>
          <w:sz w:val="40"/>
          <w:szCs w:val="40"/>
        </w:rPr>
        <w:t>...</w:t>
      </w:r>
      <w:r w:rsidR="004300BB">
        <w:rPr>
          <w:rFonts w:ascii="標楷體" w:eastAsia="標楷體" w:hAnsi="標楷體" w:hint="eastAsia"/>
          <w:sz w:val="40"/>
          <w:szCs w:val="40"/>
        </w:rPr>
        <w:t>。</w:t>
      </w:r>
    </w:p>
    <w:p w14:paraId="543E9F13" w14:textId="7971583E" w:rsid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˙本我的原始需求可以暫時被抑制，不過它所有的能量必須有宣洩的途徑。</w:t>
      </w:r>
    </w:p>
    <w:p w14:paraId="0C533445" w14:textId="7FDA7107" w:rsid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˙會以喬裝或間接方式來達成的宣洩的效果。</w:t>
      </w:r>
    </w:p>
    <w:p w14:paraId="21F5DD8E" w14:textId="6EAEA72F" w:rsidR="002A3F04" w:rsidRP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˙並以偽裝的方式來表達衝動。</w:t>
      </w:r>
    </w:p>
    <w:p w14:paraId="06242E0E" w14:textId="3D50B7B3" w:rsid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性心理發展階段(erogenous zones):</w:t>
      </w:r>
    </w:p>
    <w:p w14:paraId="2506ECA0" w14:textId="7D80B81D" w:rsid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(1)</w:t>
      </w:r>
      <w:r>
        <w:rPr>
          <w:rFonts w:ascii="標楷體" w:eastAsia="標楷體" w:hAnsi="標楷體" w:hint="eastAsia"/>
          <w:sz w:val="40"/>
          <w:szCs w:val="40"/>
        </w:rPr>
        <w:t>口腔期(oral stage):從0~2歲，嬰兒從吸吮獲得滿足，會將各種物品放入口中。</w:t>
      </w:r>
    </w:p>
    <w:p w14:paraId="673428C9" w14:textId="31FDC4A3" w:rsid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(2)</w:t>
      </w:r>
      <w:r>
        <w:rPr>
          <w:rFonts w:ascii="標楷體" w:eastAsia="標楷體" w:hAnsi="標楷體" w:hint="eastAsia"/>
          <w:sz w:val="40"/>
          <w:szCs w:val="40"/>
        </w:rPr>
        <w:t>肛門期(anal stage):約在2~4歲，慾力能量會轉移到排泄器官，兒童會由糞便的排泄與保留獲得快感。</w:t>
      </w:r>
    </w:p>
    <w:p w14:paraId="5FE6D093" w14:textId="1727CC0F" w:rsidR="002A3F04" w:rsidRP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(3)</w:t>
      </w:r>
      <w:r>
        <w:rPr>
          <w:rFonts w:ascii="標楷體" w:eastAsia="標楷體" w:hAnsi="標楷體" w:hint="eastAsia"/>
          <w:sz w:val="40"/>
          <w:szCs w:val="40"/>
        </w:rPr>
        <w:t>性器期(</w:t>
      </w:r>
      <w:r>
        <w:rPr>
          <w:rFonts w:ascii="標楷體" w:eastAsia="標楷體" w:hAnsi="標楷體"/>
          <w:sz w:val="40"/>
          <w:szCs w:val="40"/>
        </w:rPr>
        <w:t>phallic stage):</w:t>
      </w:r>
      <w:r>
        <w:rPr>
          <w:rFonts w:ascii="標楷體" w:eastAsia="標楷體" w:hAnsi="標楷體" w:hint="eastAsia"/>
          <w:sz w:val="40"/>
          <w:szCs w:val="40"/>
        </w:rPr>
        <w:t>在性器期(約為4歲至童年中期)，兒童從撫摸性器官甚至是自慰獲得快感。</w:t>
      </w:r>
    </w:p>
    <w:p w14:paraId="7FABC8FF" w14:textId="52F52E90" w:rsid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(4)</w:t>
      </w:r>
      <w:r>
        <w:rPr>
          <w:rFonts w:ascii="標楷體" w:eastAsia="標楷體" w:hAnsi="標楷體" w:hint="eastAsia"/>
          <w:sz w:val="40"/>
          <w:szCs w:val="40"/>
        </w:rPr>
        <w:t>潛伏期(latency stage):從七歲一直到青春</w:t>
      </w:r>
      <w:r>
        <w:rPr>
          <w:rFonts w:ascii="標楷體" w:eastAsia="標楷體" w:hAnsi="標楷體" w:hint="eastAsia"/>
          <w:sz w:val="40"/>
          <w:szCs w:val="40"/>
        </w:rPr>
        <w:lastRenderedPageBreak/>
        <w:t>期，將注意力集中在學習適應環境所需的技能。</w:t>
      </w:r>
    </w:p>
    <w:p w14:paraId="3E1875F9" w14:textId="789D0468" w:rsidR="002A3F04" w:rsidRDefault="002A3F04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0"/>
          <w:szCs w:val="40"/>
        </w:rPr>
        <w:t>(5)</w:t>
      </w:r>
      <w:r>
        <w:rPr>
          <w:rFonts w:ascii="標楷體" w:eastAsia="標楷體" w:hAnsi="標楷體" w:hint="eastAsia"/>
          <w:sz w:val="40"/>
          <w:szCs w:val="40"/>
        </w:rPr>
        <w:t>生殖期(</w:t>
      </w:r>
      <w:r>
        <w:rPr>
          <w:rFonts w:ascii="標楷體" w:eastAsia="標楷體" w:hAnsi="標楷體"/>
          <w:sz w:val="40"/>
          <w:szCs w:val="40"/>
        </w:rPr>
        <w:t>genital stage):</w:t>
      </w:r>
      <w:r>
        <w:rPr>
          <w:rFonts w:ascii="標楷體" w:eastAsia="標楷體" w:hAnsi="標楷體" w:hint="eastAsia"/>
          <w:sz w:val="40"/>
          <w:szCs w:val="40"/>
        </w:rPr>
        <w:t>青春期至成人性需求再度浮現，能夠以較成熟的方式與人建立親密關係</w:t>
      </w:r>
      <w:r>
        <w:rPr>
          <w:rFonts w:ascii="標楷體" w:eastAsia="標楷體" w:hAnsi="標楷體" w:hint="eastAsia"/>
          <w:sz w:val="44"/>
          <w:szCs w:val="44"/>
        </w:rPr>
        <w:t>。</w:t>
      </w:r>
    </w:p>
    <w:p w14:paraId="3ABF01E4" w14:textId="26394008" w:rsidR="002A3F04" w:rsidRDefault="002A3F04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˙未順利度過時:</w:t>
      </w:r>
    </w:p>
    <w:p w14:paraId="7D5A32BE" w14:textId="2BE6650C" w:rsidR="002A3F04" w:rsidRDefault="002A3F04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>(1)</w:t>
      </w:r>
      <w:r>
        <w:rPr>
          <w:rFonts w:ascii="標楷體" w:eastAsia="標楷體" w:hAnsi="標楷體" w:hint="eastAsia"/>
          <w:sz w:val="44"/>
          <w:szCs w:val="44"/>
        </w:rPr>
        <w:t>過多的口腔活動，貪食，喋喋不休等。</w:t>
      </w:r>
    </w:p>
    <w:p w14:paraId="242A3FB5" w14:textId="0BC9E4F4" w:rsidR="002A3F04" w:rsidRDefault="002A3F04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(</w:t>
      </w:r>
      <w:r>
        <w:rPr>
          <w:rFonts w:ascii="標楷體" w:eastAsia="標楷體" w:hAnsi="標楷體"/>
          <w:sz w:val="44"/>
          <w:szCs w:val="44"/>
        </w:rPr>
        <w:t>2):</w:t>
      </w:r>
    </w:p>
    <w:p w14:paraId="74B98255" w14:textId="218CD8C5" w:rsidR="002A3F04" w:rsidRDefault="002A3F04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>(a)</w:t>
      </w:r>
      <w:r>
        <w:rPr>
          <w:rFonts w:ascii="標楷體" w:eastAsia="標楷體" w:hAnsi="標楷體" w:hint="eastAsia"/>
          <w:sz w:val="44"/>
          <w:szCs w:val="44"/>
        </w:rPr>
        <w:t>過度潔癖等。</w:t>
      </w:r>
    </w:p>
    <w:p w14:paraId="0710F63F" w14:textId="5723F210" w:rsidR="002A3F04" w:rsidRPr="002A3F04" w:rsidRDefault="002A3F04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(</w:t>
      </w:r>
      <w:r>
        <w:rPr>
          <w:rFonts w:ascii="標楷體" w:eastAsia="標楷體" w:hAnsi="標楷體"/>
          <w:sz w:val="44"/>
          <w:szCs w:val="44"/>
        </w:rPr>
        <w:t>b</w:t>
      </w:r>
      <w:r>
        <w:rPr>
          <w:rFonts w:ascii="標楷體" w:eastAsia="標楷體" w:hAnsi="標楷體" w:hint="eastAsia"/>
          <w:sz w:val="44"/>
          <w:szCs w:val="44"/>
        </w:rPr>
        <w:t>)情緒化，不修邊幅。</w:t>
      </w:r>
    </w:p>
    <w:p w14:paraId="309C6E2C" w14:textId="1112E555" w:rsidR="002A3F04" w:rsidRDefault="002A3F04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>(3)</w:t>
      </w:r>
      <w:r>
        <w:rPr>
          <w:rFonts w:ascii="標楷體" w:eastAsia="標楷體" w:hAnsi="標楷體" w:hint="eastAsia"/>
          <w:sz w:val="44"/>
          <w:szCs w:val="44"/>
        </w:rPr>
        <w:t>自戀、自大、傲慢、過度自信、過於專注。</w:t>
      </w:r>
    </w:p>
    <w:p w14:paraId="503EB0EC" w14:textId="6DDD1A8F" w:rsidR="002A3F04" w:rsidRPr="002A3F04" w:rsidRDefault="002A3F04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(</w:t>
      </w:r>
      <w:r>
        <w:rPr>
          <w:rFonts w:ascii="標楷體" w:eastAsia="標楷體" w:hAnsi="標楷體"/>
          <w:sz w:val="44"/>
          <w:szCs w:val="44"/>
        </w:rPr>
        <w:t>4)</w:t>
      </w:r>
      <w:r>
        <w:rPr>
          <w:rFonts w:ascii="標楷體" w:eastAsia="標楷體" w:hAnsi="標楷體" w:hint="eastAsia"/>
          <w:sz w:val="44"/>
          <w:szCs w:val="44"/>
        </w:rPr>
        <w:t>性昇華或性壓抑。</w:t>
      </w:r>
    </w:p>
    <w:p w14:paraId="1CDA9973" w14:textId="5650DA02" w:rsidR="009A1431" w:rsidRDefault="009A143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4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防衛機制(defense mechanism):</w:t>
      </w:r>
    </w:p>
    <w:p w14:paraId="76C85484" w14:textId="259A7A5E" w:rsid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保護自己免於不可接受的思想(來自超我)或衝動(來自本我)，或某些令人焦慮的訊息。</w:t>
      </w:r>
    </w:p>
    <w:p w14:paraId="3255400A" w14:textId="3C2A4930" w:rsidR="002A3F04" w:rsidRDefault="002A3F04">
      <w:pPr>
        <w:rPr>
          <w:rFonts w:ascii="標楷體" w:eastAsia="標楷體" w:hAnsi="標楷體"/>
          <w:sz w:val="40"/>
          <w:szCs w:val="40"/>
        </w:rPr>
      </w:pPr>
      <w:r w:rsidRPr="002A3F04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退化(Regression)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3D468317" w14:textId="753318D8" w:rsid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退回到發展早期較不成熟的行為反應。</w:t>
      </w:r>
    </w:p>
    <w:p w14:paraId="50C898B8" w14:textId="0172E14D" w:rsid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以較不成熟的行為掩飾不安或尷尬感，如裝</w:t>
      </w:r>
      <w:r>
        <w:rPr>
          <w:rFonts w:ascii="標楷體" w:eastAsia="標楷體" w:hAnsi="標楷體" w:hint="eastAsia"/>
          <w:sz w:val="40"/>
          <w:szCs w:val="40"/>
        </w:rPr>
        <w:lastRenderedPageBreak/>
        <w:t>可愛、尿床、吐舌、孩子氣的聲音、剛入學的小孩出現尿床的行為。</w:t>
      </w:r>
    </w:p>
    <w:p w14:paraId="2F39F940" w14:textId="7AC67CD3" w:rsidR="002A3F04" w:rsidRDefault="002A3F04">
      <w:pPr>
        <w:rPr>
          <w:rFonts w:ascii="標楷體" w:eastAsia="標楷體" w:hAnsi="標楷體"/>
          <w:sz w:val="40"/>
          <w:szCs w:val="40"/>
        </w:rPr>
      </w:pPr>
      <w:r w:rsidRPr="002A3F04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否認(</w:t>
      </w:r>
      <w:r w:rsidRPr="002A3F04">
        <w:rPr>
          <w:rFonts w:ascii="標楷體" w:eastAsia="標楷體" w:hAnsi="標楷體"/>
          <w:color w:val="2E74B5" w:themeColor="accent5" w:themeShade="BF"/>
          <w:sz w:val="40"/>
          <w:szCs w:val="40"/>
        </w:rPr>
        <w:t>De</w:t>
      </w:r>
      <w:r w:rsidRPr="002A3F04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nial)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2BAFB6D8" w14:textId="21F682E0" w:rsid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不承認自己有不好的思想或行為存在。</w:t>
      </w:r>
    </w:p>
    <w:p w14:paraId="712FD3BB" w14:textId="1E546766" w:rsid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拒絕承認不愉快的或會令人害怕的現實。</w:t>
      </w:r>
    </w:p>
    <w:p w14:paraId="2D845947" w14:textId="7A9B7EF0" w:rsid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拒絕承認事實。</w:t>
      </w:r>
    </w:p>
    <w:p w14:paraId="6A0E1A1B" w14:textId="2A8EF45D" w:rsidR="002A3F04" w:rsidRDefault="002A3F0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4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睜眼說瞎話:酗酒與小酌。</w:t>
      </w:r>
    </w:p>
    <w:p w14:paraId="49416335" w14:textId="62973AA1" w:rsidR="00424B44" w:rsidRDefault="00424B44">
      <w:pPr>
        <w:rPr>
          <w:rFonts w:ascii="標楷體" w:eastAsia="標楷體" w:hAnsi="標楷體"/>
          <w:sz w:val="40"/>
          <w:szCs w:val="40"/>
        </w:rPr>
      </w:pPr>
      <w:r w:rsidRPr="00424B44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壓抑(Repression)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5EB12A72" w14:textId="0FBAF0B1" w:rsidR="00424B44" w:rsidRDefault="00424B4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本我出現無法接受或危險的衝動。</w:t>
      </w:r>
    </w:p>
    <w:p w14:paraId="27E75D9D" w14:textId="3D9B01E5" w:rsidR="00424B44" w:rsidRDefault="00424B4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將會引起焦慮的痛苦的經驗或記憶從意識排擠到前意識。</w:t>
      </w:r>
    </w:p>
    <w:p w14:paraId="14E21FDA" w14:textId="50F949F0" w:rsidR="00424B44" w:rsidRDefault="00424B4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不記得創傷經驗。</w:t>
      </w:r>
    </w:p>
    <w:p w14:paraId="06966132" w14:textId="5C0607BF" w:rsidR="00424B44" w:rsidRPr="00424B44" w:rsidRDefault="00424B4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E</w:t>
      </w:r>
      <w:r>
        <w:rPr>
          <w:rFonts w:ascii="標楷體" w:eastAsia="標楷體" w:hAnsi="標楷體"/>
          <w:sz w:val="40"/>
          <w:szCs w:val="40"/>
        </w:rPr>
        <w:t>x:</w:t>
      </w:r>
      <w:r>
        <w:rPr>
          <w:rFonts w:ascii="標楷體" w:eastAsia="標楷體" w:hAnsi="標楷體" w:hint="eastAsia"/>
          <w:sz w:val="40"/>
          <w:szCs w:val="40"/>
        </w:rPr>
        <w:t>不記得性侵害。</w:t>
      </w:r>
    </w:p>
    <w:p w14:paraId="1B423009" w14:textId="58A37795" w:rsidR="00424B44" w:rsidRDefault="00424B4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投射(Projection):</w:t>
      </w:r>
    </w:p>
    <w:p w14:paraId="122F7C14" w14:textId="198DB47D" w:rsidR="00424B44" w:rsidRDefault="00424B4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把自己的不能接受的思想認為是別人的，甚或是對手。</w:t>
      </w:r>
    </w:p>
    <w:p w14:paraId="7606A858" w14:textId="60D656C3" w:rsidR="00424B44" w:rsidRDefault="00424B4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將個人無法接受的感覺、想法或衝動歸因於他人。</w:t>
      </w:r>
    </w:p>
    <w:p w14:paraId="2BF59824" w14:textId="434ECD63" w:rsidR="00424B44" w:rsidRDefault="00424B4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Ex</w:t>
      </w:r>
      <w:r>
        <w:rPr>
          <w:rFonts w:ascii="標楷體" w:eastAsia="標楷體" w:hAnsi="標楷體"/>
          <w:sz w:val="40"/>
          <w:szCs w:val="40"/>
        </w:rPr>
        <w:t>:</w:t>
      </w:r>
      <w:r>
        <w:rPr>
          <w:rFonts w:ascii="標楷體" w:eastAsia="標楷體" w:hAnsi="標楷體" w:hint="eastAsia"/>
          <w:sz w:val="40"/>
          <w:szCs w:val="40"/>
        </w:rPr>
        <w:t>惡人先告狀:</w:t>
      </w:r>
    </w:p>
    <w:p w14:paraId="412A329F" w14:textId="536596F4" w:rsidR="00424B44" w:rsidRDefault="00424B4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(</w:t>
      </w:r>
      <w:r>
        <w:rPr>
          <w:rFonts w:ascii="標楷體" w:eastAsia="標楷體" w:hAnsi="標楷體"/>
          <w:sz w:val="40"/>
          <w:szCs w:val="40"/>
        </w:rPr>
        <w:t>1)</w:t>
      </w:r>
      <w:r>
        <w:rPr>
          <w:rFonts w:ascii="標楷體" w:eastAsia="標楷體" w:hAnsi="標楷體" w:hint="eastAsia"/>
          <w:sz w:val="40"/>
          <w:szCs w:val="40"/>
        </w:rPr>
        <w:t>反色情，步步推向學妹的身邊。</w:t>
      </w:r>
    </w:p>
    <w:p w14:paraId="0305751B" w14:textId="494AADC5" w:rsidR="00424B44" w:rsidRPr="00424B44" w:rsidRDefault="00424B4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2)</w:t>
      </w:r>
      <w:r>
        <w:rPr>
          <w:rFonts w:ascii="標楷體" w:eastAsia="標楷體" w:hAnsi="標楷體" w:hint="eastAsia"/>
          <w:sz w:val="40"/>
          <w:szCs w:val="40"/>
        </w:rPr>
        <w:t>丈夫外遇指妻子變心。</w:t>
      </w:r>
    </w:p>
    <w:p w14:paraId="2DC7FC1C" w14:textId="1286DAB3" w:rsidR="00424B44" w:rsidRDefault="00424B44">
      <w:pPr>
        <w:rPr>
          <w:rFonts w:ascii="標楷體" w:eastAsia="標楷體" w:hAnsi="標楷體"/>
          <w:sz w:val="40"/>
          <w:szCs w:val="40"/>
        </w:rPr>
      </w:pPr>
      <w:r w:rsidRPr="00424B44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轉移/替代(Displacement)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5A80B4E8" w14:textId="6040D2DC" w:rsidR="00424B44" w:rsidRDefault="00424B4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將衝動或潛抑的感覺導向一個較不具威脅性或危險性的對象。</w:t>
      </w:r>
    </w:p>
    <w:p w14:paraId="03A6630B" w14:textId="6A2C1D6D" w:rsidR="00424B44" w:rsidRDefault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Ex:</w:t>
      </w:r>
      <w:r w:rsidR="00424B44">
        <w:rPr>
          <w:rFonts w:ascii="標楷體" w:eastAsia="標楷體" w:hAnsi="標楷體" w:hint="eastAsia"/>
          <w:sz w:val="40"/>
          <w:szCs w:val="40"/>
        </w:rPr>
        <w:t>老闆罵員工，員工打小孩，小孩踢小狗，小狗咬老闆。</w:t>
      </w:r>
    </w:p>
    <w:p w14:paraId="47C65750" w14:textId="1D026A7F" w:rsidR="00424B44" w:rsidRDefault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E</w:t>
      </w:r>
      <w:r>
        <w:rPr>
          <w:rFonts w:ascii="標楷體" w:eastAsia="標楷體" w:hAnsi="標楷體" w:hint="eastAsia"/>
          <w:sz w:val="40"/>
          <w:szCs w:val="40"/>
        </w:rPr>
        <w:t>x</w:t>
      </w:r>
      <w:r>
        <w:rPr>
          <w:rFonts w:ascii="標楷體" w:eastAsia="標楷體" w:hAnsi="標楷體"/>
          <w:sz w:val="40"/>
          <w:szCs w:val="40"/>
        </w:rPr>
        <w:t>:</w:t>
      </w:r>
      <w:r w:rsidR="00424B44">
        <w:rPr>
          <w:rFonts w:ascii="標楷體" w:eastAsia="標楷體" w:hAnsi="標楷體" w:hint="eastAsia"/>
          <w:sz w:val="40"/>
          <w:szCs w:val="40"/>
        </w:rPr>
        <w:t>破壞公物，家庭暴力，校園暴力，冤死的寵物。</w:t>
      </w:r>
    </w:p>
    <w:p w14:paraId="0E36B46B" w14:textId="508116FF" w:rsidR="00424B44" w:rsidRDefault="00424B44">
      <w:pPr>
        <w:rPr>
          <w:rFonts w:ascii="標楷體" w:eastAsia="標楷體" w:hAnsi="標楷體"/>
          <w:sz w:val="40"/>
          <w:szCs w:val="40"/>
        </w:rPr>
      </w:pPr>
      <w:r w:rsidRPr="00424B44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昇華(sublimation)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6D5FE8A3" w14:textId="044C8886" w:rsidR="0074439D" w:rsidRDefault="00424B44" w:rsidP="00424B44">
      <w:pPr>
        <w:rPr>
          <w:ins w:id="0" w:author="林欣諴" w:date="2021-06-23T21:10:00Z"/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將不能被接受的衝動，轉化成可被容許、甚至被讚揚的行為。</w:t>
      </w:r>
    </w:p>
    <w:p w14:paraId="3637457A" w14:textId="68FB88D9" w:rsidR="0074439D" w:rsidRDefault="0074439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Ex:</w:t>
      </w:r>
      <w:r>
        <w:rPr>
          <w:rFonts w:ascii="標楷體" w:eastAsia="標楷體" w:hAnsi="標楷體" w:hint="eastAsia"/>
          <w:sz w:val="40"/>
          <w:szCs w:val="40"/>
        </w:rPr>
        <w:t>將攻擊行為轉成運動競賽；藝術家將性能量昇華、創造出大眾讚揚的作品。</w:t>
      </w:r>
    </w:p>
    <w:p w14:paraId="4BC9166A" w14:textId="59BB090F" w:rsidR="0074439D" w:rsidRDefault="0074439D" w:rsidP="0074439D">
      <w:pPr>
        <w:rPr>
          <w:rFonts w:ascii="標楷體" w:eastAsia="標楷體" w:hAnsi="標楷體" w:hint="eastAsia"/>
          <w:sz w:val="40"/>
          <w:szCs w:val="40"/>
        </w:rPr>
      </w:pPr>
      <w:r w:rsidRPr="0074439D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反向(Reaction Formation)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1AFCBE34" w14:textId="12C8D862" w:rsidR="0074439D" w:rsidRDefault="0074439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做一件相反的事以掩蓋真正目的。</w:t>
      </w:r>
    </w:p>
    <w:p w14:paraId="3677567D" w14:textId="2C5ED3E5" w:rsidR="0074439D" w:rsidRDefault="0074439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將不能接受的想法或衝動，用相反的行為表現出來。</w:t>
      </w:r>
    </w:p>
    <w:p w14:paraId="14929146" w14:textId="26451F20" w:rsidR="0074439D" w:rsidRDefault="0074439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E</w:t>
      </w:r>
      <w:r>
        <w:rPr>
          <w:rFonts w:ascii="標楷體" w:eastAsia="標楷體" w:hAnsi="標楷體"/>
          <w:sz w:val="40"/>
          <w:szCs w:val="40"/>
        </w:rPr>
        <w:t>x:</w:t>
      </w:r>
      <w:r>
        <w:rPr>
          <w:rFonts w:ascii="標楷體" w:eastAsia="標楷體" w:hAnsi="標楷體" w:hint="eastAsia"/>
          <w:sz w:val="40"/>
          <w:szCs w:val="40"/>
        </w:rPr>
        <w:t>口是心非、憎恨與溺愛、愛恨情仇、笑裡藏</w:t>
      </w:r>
      <w:r>
        <w:rPr>
          <w:rFonts w:ascii="標楷體" w:eastAsia="標楷體" w:hAnsi="標楷體" w:hint="eastAsia"/>
          <w:sz w:val="40"/>
          <w:szCs w:val="40"/>
        </w:rPr>
        <w:lastRenderedPageBreak/>
        <w:t>刀。</w:t>
      </w:r>
    </w:p>
    <w:p w14:paraId="634A40B0" w14:textId="4E4F49E6" w:rsidR="0074439D" w:rsidRDefault="0074439D" w:rsidP="0074439D">
      <w:pPr>
        <w:rPr>
          <w:rFonts w:ascii="標楷體" w:eastAsia="標楷體" w:hAnsi="標楷體"/>
          <w:sz w:val="40"/>
          <w:szCs w:val="40"/>
        </w:rPr>
      </w:pPr>
      <w:r w:rsidRPr="0074439D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合理化(Rationalization)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52D2D15F" w14:textId="4E4B44C6" w:rsidR="0074439D" w:rsidRDefault="0074439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為自己的思想或行為想找出一個可接受的理由。</w:t>
      </w:r>
    </w:p>
    <w:p w14:paraId="4DC55C2C" w14:textId="6E07BF4A" w:rsidR="0074439D" w:rsidRDefault="0074439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賦予不被接受的想法或行為一個看似合乎邏輯的解釋，使他人可以接受。</w:t>
      </w:r>
    </w:p>
    <w:p w14:paraId="5E22334D" w14:textId="50C59705" w:rsidR="0074439D" w:rsidRDefault="0074439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E</w:t>
      </w:r>
      <w:r>
        <w:rPr>
          <w:rFonts w:ascii="標楷體" w:eastAsia="標楷體" w:hAnsi="標楷體"/>
          <w:sz w:val="40"/>
          <w:szCs w:val="40"/>
        </w:rPr>
        <w:t>x:</w:t>
      </w:r>
      <w:r>
        <w:rPr>
          <w:rFonts w:ascii="標楷體" w:eastAsia="標楷體" w:hAnsi="標楷體" w:hint="eastAsia"/>
          <w:sz w:val="40"/>
          <w:szCs w:val="40"/>
        </w:rPr>
        <w:t>吃不到葡萄說葡萄酸、考試作弊是因為這門課根本沒有研讀的價值。</w:t>
      </w:r>
    </w:p>
    <w:p w14:paraId="473F87D6" w14:textId="02BABCB3" w:rsidR="00DD3757" w:rsidRDefault="00DD3757" w:rsidP="0074439D">
      <w:pPr>
        <w:rPr>
          <w:rFonts w:ascii="標楷體" w:eastAsia="標楷體" w:hAnsi="標楷體"/>
          <w:sz w:val="40"/>
          <w:szCs w:val="40"/>
        </w:rPr>
      </w:pPr>
      <w:r w:rsidRPr="00DD3757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認同(Identification)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50E5E289" w14:textId="44ABF63F" w:rsidR="00DD3757" w:rsidRDefault="00DD375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害怕或憤怒有權威或有影響力的人時，反而將自我認同與此對象結合。</w:t>
      </w:r>
    </w:p>
    <w:p w14:paraId="1412AAD4" w14:textId="0B4CAFAD" w:rsidR="00DD3757" w:rsidRDefault="00DD375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E</w:t>
      </w:r>
      <w:r>
        <w:rPr>
          <w:rFonts w:ascii="標楷體" w:eastAsia="標楷體" w:hAnsi="標楷體"/>
          <w:sz w:val="40"/>
          <w:szCs w:val="40"/>
        </w:rPr>
        <w:t>x:</w:t>
      </w:r>
      <w:r>
        <w:rPr>
          <w:rFonts w:ascii="標楷體" w:eastAsia="標楷體" w:hAnsi="標楷體" w:hint="eastAsia"/>
          <w:sz w:val="40"/>
          <w:szCs w:val="40"/>
        </w:rPr>
        <w:t>受到父親嚴厲的管教，但父親是個有威望的人士，而變得認同父親並以與父親相同的觀點看待事物。</w:t>
      </w:r>
    </w:p>
    <w:p w14:paraId="17FC453C" w14:textId="7CD84620" w:rsidR="00DD3757" w:rsidRDefault="00DD3757" w:rsidP="0074439D">
      <w:pPr>
        <w:rPr>
          <w:rFonts w:ascii="標楷體" w:eastAsia="標楷體" w:hAnsi="標楷體"/>
          <w:sz w:val="40"/>
          <w:szCs w:val="40"/>
        </w:rPr>
      </w:pPr>
      <w:r w:rsidRPr="00DD3757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心理動力論-新佛洛伊德學派(Neo-Freudianism)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10073410" w14:textId="11B546E1" w:rsidR="00DD3757" w:rsidRDefault="00DD375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這些學者大都接受潛意識歷程以及心理內在衝突等概念，但反對慾力說。</w:t>
      </w:r>
    </w:p>
    <w:p w14:paraId="2B3C6983" w14:textId="06EE4506" w:rsidR="00DD3757" w:rsidRDefault="00DD375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A</w:t>
      </w:r>
      <w:r>
        <w:rPr>
          <w:rFonts w:ascii="標楷體" w:eastAsia="標楷體" w:hAnsi="標楷體"/>
          <w:sz w:val="40"/>
          <w:szCs w:val="40"/>
        </w:rPr>
        <w:t>dler</w:t>
      </w:r>
      <w:r>
        <w:rPr>
          <w:rFonts w:ascii="標楷體" w:eastAsia="標楷體" w:hAnsi="標楷體" w:hint="eastAsia"/>
          <w:sz w:val="40"/>
          <w:szCs w:val="40"/>
        </w:rPr>
        <w:t>認為人的一切行為都是為了追求卓越而</w:t>
      </w:r>
      <w:r>
        <w:rPr>
          <w:rFonts w:ascii="標楷體" w:eastAsia="標楷體" w:hAnsi="標楷體" w:hint="eastAsia"/>
          <w:sz w:val="40"/>
          <w:szCs w:val="40"/>
        </w:rPr>
        <w:lastRenderedPageBreak/>
        <w:t>努力-自我改善及追求完美的原動力</w:t>
      </w:r>
      <w:r w:rsidR="00672DBD">
        <w:rPr>
          <w:rFonts w:ascii="標楷體" w:eastAsia="標楷體" w:hAnsi="標楷體" w:hint="eastAsia"/>
          <w:sz w:val="40"/>
          <w:szCs w:val="40"/>
        </w:rPr>
        <w:t>:</w:t>
      </w:r>
    </w:p>
    <w:p w14:paraId="51565494" w14:textId="68E22C83" w:rsidR="00DD3757" w:rsidRDefault="00DD375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</w:t>
      </w:r>
      <w:r w:rsidR="00672DBD">
        <w:rPr>
          <w:rFonts w:ascii="標楷體" w:eastAsia="標楷體" w:hAnsi="標楷體" w:hint="eastAsia"/>
          <w:sz w:val="40"/>
          <w:szCs w:val="40"/>
        </w:rPr>
        <w:t>此需求是為了克服兒童期所產生的自卑感。</w:t>
      </w:r>
    </w:p>
    <w:p w14:paraId="3F3644F0" w14:textId="05EE6D91" w:rsidR="00DD3757" w:rsidRPr="00DD3757" w:rsidRDefault="00DD3757" w:rsidP="0074439D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</w:t>
      </w:r>
      <w:r w:rsidR="00672DBD">
        <w:rPr>
          <w:rFonts w:ascii="標楷體" w:eastAsia="標楷體" w:hAnsi="標楷體" w:hint="eastAsia"/>
          <w:sz w:val="40"/>
          <w:szCs w:val="40"/>
        </w:rPr>
        <w:t>他認為兒童期有許多的是別人能做，自己卻不會做，總是意識到自己的錯誤與失敗，就會產生自卑情節。</w:t>
      </w:r>
    </w:p>
    <w:p w14:paraId="32AA2245" w14:textId="701A80EC" w:rsidR="00DD3757" w:rsidRDefault="00DD375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3.</w:t>
      </w:r>
      <w:r w:rsidR="00672DBD">
        <w:rPr>
          <w:rFonts w:ascii="標楷體" w:eastAsia="標楷體" w:hAnsi="標楷體" w:hint="eastAsia"/>
          <w:sz w:val="40"/>
          <w:szCs w:val="40"/>
        </w:rPr>
        <w:t>C</w:t>
      </w:r>
      <w:r w:rsidR="00672DBD">
        <w:rPr>
          <w:rFonts w:ascii="標楷體" w:eastAsia="標楷體" w:hAnsi="標楷體"/>
          <w:sz w:val="40"/>
          <w:szCs w:val="40"/>
        </w:rPr>
        <w:t>arl Jung</w:t>
      </w:r>
      <w:r w:rsidR="00672DBD">
        <w:rPr>
          <w:rFonts w:ascii="標楷體" w:eastAsia="標楷體" w:hAnsi="標楷體" w:hint="eastAsia"/>
          <w:sz w:val="40"/>
          <w:szCs w:val="40"/>
        </w:rPr>
        <w:t>則是對潛意識的觀點差異，與Freud決裂。認為性格包含了:</w:t>
      </w:r>
    </w:p>
    <w:p w14:paraId="3877647B" w14:textId="7409928E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)意識的自我(conscious ego)</w:t>
      </w:r>
      <w:r>
        <w:rPr>
          <w:rFonts w:ascii="標楷體" w:eastAsia="標楷體" w:hAnsi="標楷體"/>
          <w:sz w:val="40"/>
          <w:szCs w:val="40"/>
        </w:rPr>
        <w:t>:</w:t>
      </w:r>
    </w:p>
    <w:p w14:paraId="2E484547" w14:textId="02CFCA73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可意識到的知覺、思考感受和記憶。</w:t>
      </w:r>
    </w:p>
    <w:p w14:paraId="2D7B17FD" w14:textId="2638D526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)個人潛意識(personal unconscious)</w:t>
      </w:r>
      <w:r>
        <w:rPr>
          <w:rFonts w:ascii="標楷體" w:eastAsia="標楷體" w:hAnsi="標楷體"/>
          <w:sz w:val="40"/>
          <w:szCs w:val="40"/>
        </w:rPr>
        <w:t>:</w:t>
      </w:r>
    </w:p>
    <w:p w14:paraId="6D55DB8F" w14:textId="458C38A9" w:rsidR="00672DBD" w:rsidRPr="00672DBD" w:rsidRDefault="00672DBD" w:rsidP="0074439D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個人無法立即覺察的心理意象，不同於佛洛伊德的潛意識。</w:t>
      </w:r>
    </w:p>
    <w:p w14:paraId="43D0C942" w14:textId="66EB5BE9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3</w:t>
      </w:r>
      <w:r>
        <w:rPr>
          <w:rFonts w:ascii="標楷體" w:eastAsia="標楷體" w:hAnsi="標楷體" w:hint="eastAsia"/>
          <w:sz w:val="40"/>
          <w:szCs w:val="40"/>
        </w:rPr>
        <w:t>)集體潛意識(</w:t>
      </w:r>
      <w:r>
        <w:rPr>
          <w:rFonts w:ascii="標楷體" w:eastAsia="標楷體" w:hAnsi="標楷體"/>
          <w:sz w:val="40"/>
          <w:szCs w:val="40"/>
        </w:rPr>
        <w:t>collective unconscious):</w:t>
      </w:r>
    </w:p>
    <w:p w14:paraId="4848AEDE" w14:textId="3E0A5F56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a)</w:t>
      </w:r>
      <w:r>
        <w:rPr>
          <w:rFonts w:ascii="標楷體" w:eastAsia="標楷體" w:hAnsi="標楷體" w:hint="eastAsia"/>
          <w:sz w:val="40"/>
          <w:szCs w:val="40"/>
        </w:rPr>
        <w:t>會代代相傳，Ex:文化。</w:t>
      </w:r>
    </w:p>
    <w:p w14:paraId="57C0BE85" w14:textId="77777777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(b)</w:t>
      </w:r>
      <w:r>
        <w:rPr>
          <w:rFonts w:ascii="標楷體" w:eastAsia="標楷體" w:hAnsi="標楷體" w:hint="eastAsia"/>
          <w:sz w:val="40"/>
          <w:szCs w:val="40"/>
        </w:rPr>
        <w:t>原型(</w:t>
      </w:r>
      <w:r>
        <w:rPr>
          <w:rFonts w:ascii="標楷體" w:eastAsia="標楷體" w:hAnsi="標楷體"/>
          <w:sz w:val="40"/>
          <w:szCs w:val="40"/>
        </w:rPr>
        <w:t>archetypes)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10B83B9E" w14:textId="3910E227" w:rsidR="00672DBD" w:rsidRPr="00672DBD" w:rsidRDefault="00672DBD" w:rsidP="0074439D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從集體潛意識中獲得的天生傾向，某些由遺傳承襲的先天注意傾向。</w:t>
      </w:r>
    </w:p>
    <w:p w14:paraId="6E31E4B7" w14:textId="65321837" w:rsidR="00672DBD" w:rsidRPr="00672DBD" w:rsidRDefault="00672DBD" w:rsidP="0074439D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(c)</w:t>
      </w:r>
      <w:r>
        <w:rPr>
          <w:rFonts w:ascii="標楷體" w:eastAsia="標楷體" w:hAnsi="標楷體" w:hint="eastAsia"/>
          <w:sz w:val="40"/>
          <w:szCs w:val="40"/>
        </w:rPr>
        <w:t>四種原型:面具(persona)、陰暗面(</w:t>
      </w:r>
      <w:r>
        <w:rPr>
          <w:rFonts w:ascii="標楷體" w:eastAsia="標楷體" w:hAnsi="標楷體"/>
          <w:sz w:val="40"/>
          <w:szCs w:val="40"/>
        </w:rPr>
        <w:t>shadow)</w:t>
      </w:r>
      <w:r>
        <w:rPr>
          <w:rFonts w:ascii="標楷體" w:eastAsia="標楷體" w:hAnsi="標楷體" w:hint="eastAsia"/>
          <w:sz w:val="40"/>
          <w:szCs w:val="40"/>
        </w:rPr>
        <w:t>、陰質(</w:t>
      </w:r>
      <w:r>
        <w:rPr>
          <w:rFonts w:ascii="標楷體" w:eastAsia="標楷體" w:hAnsi="標楷體"/>
          <w:sz w:val="40"/>
          <w:szCs w:val="40"/>
        </w:rPr>
        <w:t>anima)</w:t>
      </w:r>
      <w:r>
        <w:rPr>
          <w:rFonts w:ascii="標楷體" w:eastAsia="標楷體" w:hAnsi="標楷體" w:hint="eastAsia"/>
          <w:sz w:val="40"/>
          <w:szCs w:val="40"/>
        </w:rPr>
        <w:t>、陽質(</w:t>
      </w:r>
      <w:r>
        <w:rPr>
          <w:rFonts w:ascii="標楷體" w:eastAsia="標楷體" w:hAnsi="標楷體"/>
          <w:sz w:val="40"/>
          <w:szCs w:val="40"/>
        </w:rPr>
        <w:t>animus)</w:t>
      </w:r>
      <w:r>
        <w:rPr>
          <w:rFonts w:ascii="標楷體" w:eastAsia="標楷體" w:hAnsi="標楷體" w:hint="eastAsia"/>
          <w:sz w:val="40"/>
          <w:szCs w:val="40"/>
        </w:rPr>
        <w:t>。</w:t>
      </w:r>
    </w:p>
    <w:p w14:paraId="3C18B9D3" w14:textId="19274EAD" w:rsidR="00DD3757" w:rsidRDefault="00DD375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lastRenderedPageBreak/>
        <w:t>4.</w:t>
      </w:r>
      <w:r w:rsidR="00672DBD">
        <w:rPr>
          <w:rFonts w:ascii="標楷體" w:eastAsia="標楷體" w:hAnsi="標楷體"/>
          <w:sz w:val="40"/>
          <w:szCs w:val="40"/>
        </w:rPr>
        <w:t>Erik Erikson-</w:t>
      </w:r>
      <w:r w:rsidR="00672DBD">
        <w:rPr>
          <w:rFonts w:ascii="標楷體" w:eastAsia="標楷體" w:hAnsi="標楷體" w:hint="eastAsia"/>
          <w:sz w:val="40"/>
          <w:szCs w:val="40"/>
        </w:rPr>
        <w:t>自我心理學:</w:t>
      </w:r>
    </w:p>
    <w:p w14:paraId="3B8B815C" w14:textId="66086316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)不強調潛意識。</w:t>
      </w:r>
    </w:p>
    <w:p w14:paraId="51994003" w14:textId="3B33E1D7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)「自我」就是能量的來源。</w:t>
      </w:r>
    </w:p>
    <w:p w14:paraId="14020F5A" w14:textId="50063104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3</w:t>
      </w:r>
      <w:r>
        <w:rPr>
          <w:rFonts w:ascii="標楷體" w:eastAsia="標楷體" w:hAnsi="標楷體" w:hint="eastAsia"/>
          <w:sz w:val="40"/>
          <w:szCs w:val="40"/>
        </w:rPr>
        <w:t>)但與Freud一樣男性優越心態。</w:t>
      </w:r>
    </w:p>
    <w:p w14:paraId="14BF64E1" w14:textId="79290F01" w:rsidR="00DD3757" w:rsidRDefault="00DD375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5</w:t>
      </w:r>
      <w:r>
        <w:rPr>
          <w:rFonts w:ascii="標楷體" w:eastAsia="標楷體" w:hAnsi="標楷體"/>
          <w:sz w:val="40"/>
          <w:szCs w:val="40"/>
        </w:rPr>
        <w:t>.</w:t>
      </w:r>
      <w:r w:rsidR="00672DBD">
        <w:rPr>
          <w:rFonts w:ascii="標楷體" w:eastAsia="標楷體" w:hAnsi="標楷體" w:hint="eastAsia"/>
          <w:sz w:val="40"/>
          <w:szCs w:val="40"/>
        </w:rPr>
        <w:t>K</w:t>
      </w:r>
      <w:r w:rsidR="00672DBD">
        <w:rPr>
          <w:rFonts w:ascii="標楷體" w:eastAsia="標楷體" w:hAnsi="標楷體"/>
          <w:sz w:val="40"/>
          <w:szCs w:val="40"/>
        </w:rPr>
        <w:t>aren Horney-</w:t>
      </w:r>
      <w:r w:rsidR="00672DBD">
        <w:rPr>
          <w:rFonts w:ascii="標楷體" w:eastAsia="標楷體" w:hAnsi="標楷體" w:hint="eastAsia"/>
          <w:sz w:val="40"/>
          <w:szCs w:val="40"/>
        </w:rPr>
        <w:t>心理分析論:</w:t>
      </w:r>
    </w:p>
    <w:p w14:paraId="346C066E" w14:textId="2CA59349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)認為文化因素才是性格發展的關鍵與基礎。</w:t>
      </w:r>
    </w:p>
    <w:p w14:paraId="19051C5F" w14:textId="1A99CCD4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)兩性心理差異來自社會期許。</w:t>
      </w:r>
    </w:p>
    <w:p w14:paraId="3731A1F5" w14:textId="59306AB3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3</w:t>
      </w:r>
      <w:r>
        <w:rPr>
          <w:rFonts w:ascii="標楷體" w:eastAsia="標楷體" w:hAnsi="標楷體" w:hint="eastAsia"/>
          <w:sz w:val="40"/>
          <w:szCs w:val="40"/>
        </w:rPr>
        <w:t>)減低基本焦慮的方式:</w:t>
      </w:r>
    </w:p>
    <w:p w14:paraId="29017CA7" w14:textId="4587DF32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a</w:t>
      </w:r>
      <w:r>
        <w:rPr>
          <w:rFonts w:ascii="標楷體" w:eastAsia="標楷體" w:hAnsi="標楷體" w:hint="eastAsia"/>
          <w:sz w:val="40"/>
          <w:szCs w:val="40"/>
        </w:rPr>
        <w:t>)表現愛慕與順從-&gt;親近他人。</w:t>
      </w:r>
    </w:p>
    <w:p w14:paraId="64663994" w14:textId="2ED47FD8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b</w:t>
      </w:r>
      <w:r>
        <w:rPr>
          <w:rFonts w:ascii="標楷體" w:eastAsia="標楷體" w:hAnsi="標楷體" w:hint="eastAsia"/>
          <w:sz w:val="40"/>
          <w:szCs w:val="40"/>
        </w:rPr>
        <w:t>)侵略、追求權力名望與財富-&gt;對抗他人。</w:t>
      </w:r>
    </w:p>
    <w:p w14:paraId="317A29EC" w14:textId="2DA5FE2D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c</w:t>
      </w:r>
      <w:r>
        <w:rPr>
          <w:rFonts w:ascii="標楷體" w:eastAsia="標楷體" w:hAnsi="標楷體" w:hint="eastAsia"/>
          <w:sz w:val="40"/>
          <w:szCs w:val="40"/>
        </w:rPr>
        <w:t>)躲避-&gt;遠離他人。</w:t>
      </w:r>
    </w:p>
    <w:p w14:paraId="5414C9E1" w14:textId="689BFFBF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 w:rsidRPr="00672DBD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人本論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43AF43A3" w14:textId="10B3AE3A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1.</w:t>
      </w:r>
      <w:r>
        <w:rPr>
          <w:rFonts w:ascii="標楷體" w:eastAsia="標楷體" w:hAnsi="標楷體" w:hint="eastAsia"/>
          <w:sz w:val="40"/>
          <w:szCs w:val="40"/>
        </w:rPr>
        <w:t>強調:</w:t>
      </w:r>
    </w:p>
    <w:p w14:paraId="24CD1837" w14:textId="2CF76A5E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)自我決定與意識的力量。</w:t>
      </w:r>
    </w:p>
    <w:p w14:paraId="582FA7A8" w14:textId="3FF493AC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)重視人性的積極面、人性本善及自我實現的潛能。</w:t>
      </w:r>
    </w:p>
    <w:p w14:paraId="55A0BB27" w14:textId="5490857B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重要的理論:</w:t>
      </w:r>
    </w:p>
    <w:p w14:paraId="0E4A3071" w14:textId="757436D7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)R</w:t>
      </w:r>
      <w:r>
        <w:rPr>
          <w:rFonts w:ascii="標楷體" w:eastAsia="標楷體" w:hAnsi="標楷體"/>
          <w:sz w:val="40"/>
          <w:szCs w:val="40"/>
        </w:rPr>
        <w:t>ogers</w:t>
      </w:r>
      <w:r>
        <w:rPr>
          <w:rFonts w:ascii="標楷體" w:eastAsia="標楷體" w:hAnsi="標楷體" w:hint="eastAsia"/>
          <w:sz w:val="40"/>
          <w:szCs w:val="40"/>
        </w:rPr>
        <w:t>自我中心的「自我」理論。</w:t>
      </w:r>
    </w:p>
    <w:p w14:paraId="475DB2EC" w14:textId="6713DAB4" w:rsidR="00672DBD" w:rsidRPr="00672DBD" w:rsidRDefault="00672DBD" w:rsidP="0074439D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)M</w:t>
      </w:r>
      <w:r>
        <w:rPr>
          <w:rFonts w:ascii="標楷體" w:eastAsia="標楷體" w:hAnsi="標楷體"/>
          <w:sz w:val="40"/>
          <w:szCs w:val="40"/>
        </w:rPr>
        <w:t>aslow</w:t>
      </w:r>
      <w:r>
        <w:rPr>
          <w:rFonts w:ascii="標楷體" w:eastAsia="標楷體" w:hAnsi="標楷體" w:hint="eastAsia"/>
          <w:sz w:val="40"/>
          <w:szCs w:val="40"/>
        </w:rPr>
        <w:t>的需求層級理論。</w:t>
      </w:r>
    </w:p>
    <w:p w14:paraId="07ECA26D" w14:textId="17427891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C</w:t>
      </w:r>
      <w:r>
        <w:rPr>
          <w:rFonts w:ascii="標楷體" w:eastAsia="標楷體" w:hAnsi="標楷體"/>
          <w:sz w:val="40"/>
          <w:szCs w:val="40"/>
        </w:rPr>
        <w:t>arl Rogers-</w:t>
      </w:r>
      <w:r>
        <w:rPr>
          <w:rFonts w:ascii="標楷體" w:eastAsia="標楷體" w:hAnsi="標楷體" w:hint="eastAsia"/>
          <w:sz w:val="40"/>
          <w:szCs w:val="40"/>
        </w:rPr>
        <w:t>自我理論:</w:t>
      </w:r>
    </w:p>
    <w:p w14:paraId="2DE30B79" w14:textId="2E63B56A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</w:t>
      </w:r>
      <w:r w:rsidR="00E455E7">
        <w:rPr>
          <w:rFonts w:ascii="標楷體" w:eastAsia="標楷體" w:hAnsi="標楷體" w:hint="eastAsia"/>
          <w:sz w:val="40"/>
          <w:szCs w:val="40"/>
        </w:rPr>
        <w:t>主張現象的真實及其如何被知覺:</w:t>
      </w:r>
    </w:p>
    <w:p w14:paraId="42336FB6" w14:textId="5B20B0CE" w:rsidR="00E455E7" w:rsidRDefault="00E455E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實在r</w:t>
      </w:r>
      <w:r>
        <w:rPr>
          <w:rFonts w:ascii="標楷體" w:eastAsia="標楷體" w:hAnsi="標楷體"/>
          <w:sz w:val="40"/>
          <w:szCs w:val="40"/>
        </w:rPr>
        <w:t>eality-</w:t>
      </w:r>
      <w:r>
        <w:rPr>
          <w:rFonts w:ascii="標楷體" w:eastAsia="標楷體" w:hAnsi="標楷體" w:hint="eastAsia"/>
          <w:sz w:val="40"/>
          <w:szCs w:val="40"/>
        </w:rPr>
        <w:t>自我界定的真實。</w:t>
      </w:r>
    </w:p>
    <w:p w14:paraId="6930FFDE" w14:textId="2B58B91E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</w:t>
      </w:r>
      <w:r w:rsidR="00E455E7">
        <w:rPr>
          <w:rFonts w:ascii="標楷體" w:eastAsia="標楷體" w:hAnsi="標楷體" w:hint="eastAsia"/>
          <w:sz w:val="40"/>
          <w:szCs w:val="40"/>
        </w:rPr>
        <w:t>自我是指我們對自己的知覺與評價:</w:t>
      </w:r>
    </w:p>
    <w:p w14:paraId="70645D9E" w14:textId="678683F3" w:rsidR="00E455E7" w:rsidRDefault="00E455E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a</w:t>
      </w:r>
      <w:r>
        <w:rPr>
          <w:rFonts w:ascii="標楷體" w:eastAsia="標楷體" w:hAnsi="標楷體" w:hint="eastAsia"/>
          <w:sz w:val="40"/>
          <w:szCs w:val="40"/>
        </w:rPr>
        <w:t>)自我概念:個人知覺到自我的各方面。</w:t>
      </w:r>
    </w:p>
    <w:p w14:paraId="05C276F7" w14:textId="1EE4E93E" w:rsidR="00E455E7" w:rsidRDefault="00E455E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b</w:t>
      </w:r>
      <w:r>
        <w:rPr>
          <w:rFonts w:ascii="標楷體" w:eastAsia="標楷體" w:hAnsi="標楷體" w:hint="eastAsia"/>
          <w:sz w:val="40"/>
          <w:szCs w:val="40"/>
        </w:rPr>
        <w:t>)理想自我:個人所想要從事或想表現的我。</w:t>
      </w:r>
    </w:p>
    <w:p w14:paraId="5A2C11C4" w14:textId="280D9752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3</w:t>
      </w:r>
      <w:r>
        <w:rPr>
          <w:rFonts w:ascii="標楷體" w:eastAsia="標楷體" w:hAnsi="標楷體" w:hint="eastAsia"/>
          <w:sz w:val="40"/>
          <w:szCs w:val="40"/>
        </w:rPr>
        <w:t>)</w:t>
      </w:r>
      <w:r w:rsidR="00E455E7">
        <w:rPr>
          <w:rFonts w:ascii="標楷體" w:eastAsia="標楷體" w:hAnsi="標楷體" w:hint="eastAsia"/>
          <w:sz w:val="40"/>
          <w:szCs w:val="40"/>
        </w:rPr>
        <w:t>心理調適的關鍵:自我概念與理想自我的match。</w:t>
      </w:r>
    </w:p>
    <w:p w14:paraId="6C181C41" w14:textId="737F6DE9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4</w:t>
      </w:r>
      <w:r>
        <w:rPr>
          <w:rFonts w:ascii="標楷體" w:eastAsia="標楷體" w:hAnsi="標楷體" w:hint="eastAsia"/>
          <w:sz w:val="40"/>
          <w:szCs w:val="40"/>
        </w:rPr>
        <w:t>)</w:t>
      </w:r>
      <w:r w:rsidR="00E455E7">
        <w:rPr>
          <w:rFonts w:ascii="標楷體" w:eastAsia="標楷體" w:hAnsi="標楷體" w:hint="eastAsia"/>
          <w:sz w:val="40"/>
          <w:szCs w:val="40"/>
        </w:rPr>
        <w:t>自我接納的關鍵:感受到他人無條件的正向關懷。</w:t>
      </w:r>
    </w:p>
    <w:p w14:paraId="733F0497" w14:textId="1047C534" w:rsidR="00672DBD" w:rsidRDefault="00672DBD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4</w:t>
      </w:r>
      <w:r>
        <w:rPr>
          <w:rFonts w:ascii="標楷體" w:eastAsia="標楷體" w:hAnsi="標楷體"/>
          <w:sz w:val="40"/>
          <w:szCs w:val="40"/>
        </w:rPr>
        <w:t>.</w:t>
      </w:r>
      <w:r w:rsidR="00E455E7">
        <w:rPr>
          <w:rFonts w:ascii="標楷體" w:eastAsia="標楷體" w:hAnsi="標楷體" w:hint="eastAsia"/>
          <w:sz w:val="40"/>
          <w:szCs w:val="40"/>
        </w:rPr>
        <w:t>M</w:t>
      </w:r>
      <w:r w:rsidR="00E455E7">
        <w:rPr>
          <w:rFonts w:ascii="標楷體" w:eastAsia="標楷體" w:hAnsi="標楷體"/>
          <w:sz w:val="40"/>
          <w:szCs w:val="40"/>
        </w:rPr>
        <w:t>aslow-</w:t>
      </w:r>
      <w:r w:rsidR="00E455E7">
        <w:rPr>
          <w:rFonts w:ascii="標楷體" w:eastAsia="標楷體" w:hAnsi="標楷體" w:hint="eastAsia"/>
          <w:sz w:val="40"/>
          <w:szCs w:val="40"/>
        </w:rPr>
        <w:t>需求階層論，強調:</w:t>
      </w:r>
    </w:p>
    <w:p w14:paraId="2836027A" w14:textId="0DA513D4" w:rsidR="00E455E7" w:rsidRDefault="00E455E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)正確而有效的體認現實。</w:t>
      </w:r>
    </w:p>
    <w:p w14:paraId="036CCCCA" w14:textId="71A8F7FC" w:rsidR="00E455E7" w:rsidRDefault="00E455E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)接受自己別人與自然。</w:t>
      </w:r>
    </w:p>
    <w:p w14:paraId="0E9CD063" w14:textId="7EFC530D" w:rsidR="00E455E7" w:rsidRDefault="00E455E7" w:rsidP="0074439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3</w:t>
      </w:r>
      <w:r>
        <w:rPr>
          <w:rFonts w:ascii="標楷體" w:eastAsia="標楷體" w:hAnsi="標楷體" w:hint="eastAsia"/>
          <w:sz w:val="40"/>
          <w:szCs w:val="40"/>
        </w:rPr>
        <w:t>)欣賞平常事物解決大問題而不斤斤計較於小利。</w:t>
      </w:r>
    </w:p>
    <w:p w14:paraId="2C651969" w14:textId="17AB0324" w:rsidR="00E455E7" w:rsidRPr="00E455E7" w:rsidRDefault="00E455E7" w:rsidP="0074439D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4</w:t>
      </w:r>
      <w:r>
        <w:rPr>
          <w:rFonts w:ascii="標楷體" w:eastAsia="標楷體" w:hAnsi="標楷體" w:hint="eastAsia"/>
          <w:sz w:val="40"/>
          <w:szCs w:val="40"/>
        </w:rPr>
        <w:t>)與一些人能形成深交。</w:t>
      </w:r>
    </w:p>
    <w:p w14:paraId="46F728CA" w14:textId="682A988E" w:rsidR="00672DBD" w:rsidRDefault="00E455E7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˙根據Maslow(1987)的說法，動機的來源是某些需求，需求是生物的或本能的，它們是一般人類的特性，有其基因基礎。</w:t>
      </w:r>
    </w:p>
    <w:p w14:paraId="74D664D3" w14:textId="6E72B04B" w:rsidR="00E455E7" w:rsidRDefault="00E455E7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˙</w:t>
      </w:r>
      <w:r>
        <w:rPr>
          <w:rFonts w:ascii="標楷體" w:eastAsia="標楷體" w:hAnsi="標楷體"/>
          <w:sz w:val="40"/>
          <w:szCs w:val="40"/>
        </w:rPr>
        <w:t>5 needs vs 7 needs</w:t>
      </w:r>
      <w:r>
        <w:rPr>
          <w:rFonts w:ascii="標楷體" w:eastAsia="標楷體" w:hAnsi="標楷體" w:hint="eastAsia"/>
          <w:sz w:val="40"/>
          <w:szCs w:val="40"/>
        </w:rPr>
        <w:t>。</w:t>
      </w:r>
    </w:p>
    <w:p w14:paraId="40E225E2" w14:textId="28454FA1" w:rsidR="00E455E7" w:rsidRDefault="00E455E7" w:rsidP="00E455E7">
      <w:pPr>
        <w:rPr>
          <w:rFonts w:ascii="標楷體" w:eastAsia="標楷體" w:hAnsi="標楷體"/>
          <w:sz w:val="40"/>
          <w:szCs w:val="40"/>
        </w:rPr>
      </w:pPr>
      <w:r w:rsidRPr="00E455E7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認知-行為論的性格觀點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060C919C" w14:textId="5327DEFA" w:rsidR="00E455E7" w:rsidRDefault="00E455E7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早期行為論:強調對環境的依仗對性格的發展與維持的影響。</w:t>
      </w:r>
    </w:p>
    <w:p w14:paraId="4A7355BF" w14:textId="09E5255E" w:rsidR="00E455E7" w:rsidRDefault="00E455E7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認知論:重視人們的心智過程。</w:t>
      </w:r>
    </w:p>
    <w:p w14:paraId="2632850F" w14:textId="0EC5FD3A" w:rsidR="00E455E7" w:rsidRDefault="00E455E7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認知-行為學派:考慮心智與行為間的關連性。</w:t>
      </w:r>
    </w:p>
    <w:p w14:paraId="33451544" w14:textId="75880EA7" w:rsidR="00E455E7" w:rsidRDefault="00E455E7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4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代表人物:</w:t>
      </w:r>
    </w:p>
    <w:p w14:paraId="3788DCD5" w14:textId="355FF056" w:rsidR="00E455E7" w:rsidRDefault="00E455E7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1)</w:t>
      </w:r>
      <w:r>
        <w:rPr>
          <w:rFonts w:ascii="標楷體" w:eastAsia="標楷體" w:hAnsi="標楷體" w:hint="eastAsia"/>
          <w:sz w:val="40"/>
          <w:szCs w:val="40"/>
        </w:rPr>
        <w:t>R</w:t>
      </w:r>
      <w:r>
        <w:rPr>
          <w:rFonts w:ascii="標楷體" w:eastAsia="標楷體" w:hAnsi="標楷體"/>
          <w:sz w:val="40"/>
          <w:szCs w:val="40"/>
        </w:rPr>
        <w:t>otter</w:t>
      </w:r>
      <w:r>
        <w:rPr>
          <w:rFonts w:ascii="標楷體" w:eastAsia="標楷體" w:hAnsi="標楷體" w:hint="eastAsia"/>
          <w:sz w:val="40"/>
          <w:szCs w:val="40"/>
        </w:rPr>
        <w:t>。</w:t>
      </w:r>
      <w:r>
        <w:rPr>
          <w:rFonts w:ascii="標楷體" w:eastAsia="標楷體" w:hAnsi="標楷體" w:hint="eastAsia"/>
          <w:sz w:val="40"/>
          <w:szCs w:val="40"/>
        </w:rPr>
        <w:t>(社會學習論</w:t>
      </w:r>
      <w:r>
        <w:rPr>
          <w:rFonts w:ascii="標楷體" w:eastAsia="標楷體" w:hAnsi="標楷體" w:hint="eastAsia"/>
          <w:sz w:val="40"/>
          <w:szCs w:val="40"/>
        </w:rPr>
        <w:t>)</w:t>
      </w:r>
    </w:p>
    <w:p w14:paraId="7FA70F4E" w14:textId="32E003F3" w:rsidR="00E455E7" w:rsidRDefault="00E455E7" w:rsidP="00E455E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(2)Bandura</w:t>
      </w:r>
      <w:r>
        <w:rPr>
          <w:rFonts w:ascii="標楷體" w:eastAsia="標楷體" w:hAnsi="標楷體" w:hint="eastAsia"/>
          <w:sz w:val="40"/>
          <w:szCs w:val="40"/>
        </w:rPr>
        <w:t>。(</w:t>
      </w:r>
      <w:r>
        <w:rPr>
          <w:rFonts w:ascii="標楷體" w:eastAsia="標楷體" w:hAnsi="標楷體" w:hint="eastAsia"/>
          <w:sz w:val="40"/>
          <w:szCs w:val="40"/>
        </w:rPr>
        <w:t>社會認知論)</w:t>
      </w:r>
    </w:p>
    <w:p w14:paraId="61960480" w14:textId="370A570E" w:rsidR="00E455E7" w:rsidRDefault="00E455E7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5.</w:t>
      </w:r>
      <w:r>
        <w:rPr>
          <w:rFonts w:ascii="標楷體" w:eastAsia="標楷體" w:hAnsi="標楷體" w:hint="eastAsia"/>
          <w:sz w:val="40"/>
          <w:szCs w:val="40"/>
        </w:rPr>
        <w:t>R</w:t>
      </w:r>
      <w:r>
        <w:rPr>
          <w:rFonts w:ascii="標楷體" w:eastAsia="標楷體" w:hAnsi="標楷體"/>
          <w:sz w:val="40"/>
          <w:szCs w:val="40"/>
        </w:rPr>
        <w:t>otter-</w:t>
      </w:r>
      <w:r>
        <w:rPr>
          <w:rFonts w:ascii="標楷體" w:eastAsia="標楷體" w:hAnsi="標楷體" w:hint="eastAsia"/>
          <w:sz w:val="40"/>
          <w:szCs w:val="40"/>
        </w:rPr>
        <w:t>社會學習論:</w:t>
      </w:r>
    </w:p>
    <w:p w14:paraId="58098AF6" w14:textId="41A4A681" w:rsidR="00E455E7" w:rsidRPr="00E455E7" w:rsidRDefault="00E455E7" w:rsidP="00DB148A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1)</w:t>
      </w:r>
      <w:r>
        <w:rPr>
          <w:rFonts w:ascii="標楷體" w:eastAsia="標楷體" w:hAnsi="標楷體" w:hint="eastAsia"/>
          <w:sz w:val="40"/>
          <w:szCs w:val="40"/>
        </w:rPr>
        <w:t>重視刺激與強化的意義，故強調個體對環境的知覺。</w:t>
      </w:r>
    </w:p>
    <w:p w14:paraId="64948099" w14:textId="24E648D7" w:rsidR="00DB148A" w:rsidRDefault="00E455E7" w:rsidP="00DB148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(2)</w:t>
      </w:r>
      <w:r w:rsidR="00DB148A" w:rsidRPr="00DB148A">
        <w:rPr>
          <w:rFonts w:ascii="標楷體" w:eastAsia="標楷體" w:hAnsi="標楷體" w:hint="eastAsia"/>
          <w:sz w:val="40"/>
          <w:szCs w:val="40"/>
        </w:rPr>
        <w:t xml:space="preserve"> </w:t>
      </w:r>
      <w:r w:rsidR="00DB148A">
        <w:rPr>
          <w:rFonts w:ascii="標楷體" w:eastAsia="標楷體" w:hAnsi="標楷體" w:hint="eastAsia"/>
          <w:sz w:val="40"/>
          <w:szCs w:val="40"/>
        </w:rPr>
        <w:t>性格觀點-內外控:</w:t>
      </w:r>
    </w:p>
    <w:p w14:paraId="30165057" w14:textId="77777777" w:rsidR="00DB148A" w:rsidRDefault="00DB148A" w:rsidP="00DB148A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a</w:t>
      </w:r>
      <w:r>
        <w:rPr>
          <w:rFonts w:ascii="標楷體" w:eastAsia="標楷體" w:hAnsi="標楷體" w:hint="eastAsia"/>
          <w:sz w:val="40"/>
          <w:szCs w:val="40"/>
        </w:rPr>
        <w:t>)內控(internal control):將行為的產生或結果歸因於自己的因素，例如相信他得到獎賞主要是自己的努力與能力。</w:t>
      </w:r>
    </w:p>
    <w:p w14:paraId="31FC7459" w14:textId="31852EC8" w:rsidR="00E455E7" w:rsidRPr="00DB148A" w:rsidRDefault="00DB148A" w:rsidP="00E455E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b</w:t>
      </w:r>
      <w:r>
        <w:rPr>
          <w:rFonts w:ascii="標楷體" w:eastAsia="標楷體" w:hAnsi="標楷體" w:hint="eastAsia"/>
          <w:sz w:val="40"/>
          <w:szCs w:val="40"/>
        </w:rPr>
        <w:t>)外控(external control):將行為或結果歸因於環境或外在因素，例如能否獲得獎賞，是</w:t>
      </w:r>
      <w:r>
        <w:rPr>
          <w:rFonts w:ascii="標楷體" w:eastAsia="標楷體" w:hAnsi="標楷體" w:hint="eastAsia"/>
          <w:sz w:val="40"/>
          <w:szCs w:val="40"/>
        </w:rPr>
        <w:lastRenderedPageBreak/>
        <w:t>由他所無法控制的外在力量決定的。</w:t>
      </w:r>
    </w:p>
    <w:p w14:paraId="22BA793F" w14:textId="76EFE16E" w:rsidR="00E455E7" w:rsidRDefault="00E455E7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(3)</w:t>
      </w:r>
      <w:r w:rsidR="00DB148A">
        <w:rPr>
          <w:rFonts w:ascii="標楷體" w:eastAsia="標楷體" w:hAnsi="標楷體" w:hint="eastAsia"/>
          <w:sz w:val="40"/>
          <w:szCs w:val="40"/>
        </w:rPr>
        <w:t>跨文化的研究-包括印度的「業」與中國的「緣」。</w:t>
      </w:r>
    </w:p>
    <w:p w14:paraId="5D2274FF" w14:textId="5EFE610D" w:rsidR="00E455E7" w:rsidRDefault="00E455E7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6</w:t>
      </w:r>
      <w:r>
        <w:rPr>
          <w:rFonts w:ascii="標楷體" w:eastAsia="標楷體" w:hAnsi="標楷體"/>
          <w:sz w:val="40"/>
          <w:szCs w:val="40"/>
        </w:rPr>
        <w:t>.</w:t>
      </w:r>
      <w:r w:rsidR="00DB148A">
        <w:rPr>
          <w:rFonts w:ascii="標楷體" w:eastAsia="標楷體" w:hAnsi="標楷體" w:hint="eastAsia"/>
          <w:sz w:val="40"/>
          <w:szCs w:val="40"/>
        </w:rPr>
        <w:t>B</w:t>
      </w:r>
      <w:r w:rsidR="00DB148A">
        <w:rPr>
          <w:rFonts w:ascii="標楷體" w:eastAsia="標楷體" w:hAnsi="標楷體"/>
          <w:sz w:val="40"/>
          <w:szCs w:val="40"/>
        </w:rPr>
        <w:t>andura-</w:t>
      </w:r>
      <w:r w:rsidR="00DB148A">
        <w:rPr>
          <w:rFonts w:ascii="標楷體" w:eastAsia="標楷體" w:hAnsi="標楷體" w:hint="eastAsia"/>
          <w:sz w:val="40"/>
          <w:szCs w:val="40"/>
        </w:rPr>
        <w:t>社會認知論:</w:t>
      </w:r>
    </w:p>
    <w:p w14:paraId="126AA8FF" w14:textId="06E8CA53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)自我效能:個人深信自己有能力去做某件事的信念。</w:t>
      </w:r>
    </w:p>
    <w:p w14:paraId="3A4D0BEE" w14:textId="6F8E062D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)自我預言實現:預期自己在某事上會成功或失敗，結果預言實現。</w:t>
      </w:r>
    </w:p>
    <w:p w14:paraId="5FDE1420" w14:textId="12E9ADB6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3</w:t>
      </w:r>
      <w:r>
        <w:rPr>
          <w:rFonts w:ascii="標楷體" w:eastAsia="標楷體" w:hAnsi="標楷體" w:hint="eastAsia"/>
          <w:sz w:val="40"/>
          <w:szCs w:val="40"/>
        </w:rPr>
        <w:t>)思想與行動的-相互決定論。</w:t>
      </w:r>
    </w:p>
    <w:p w14:paraId="29B9EBB2" w14:textId="0E27B58B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 w:rsidRPr="00DB148A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特質論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246C58DC" w14:textId="6132ECF3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強調性格的「結構」。</w:t>
      </w:r>
    </w:p>
    <w:p w14:paraId="5EED4B15" w14:textId="27180BAF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特質(trait):</w:t>
      </w:r>
    </w:p>
    <w:p w14:paraId="4C671542" w14:textId="15BE7604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1)</w:t>
      </w:r>
      <w:r>
        <w:rPr>
          <w:rFonts w:ascii="標楷體" w:eastAsia="標楷體" w:hAnsi="標楷體" w:hint="eastAsia"/>
          <w:sz w:val="40"/>
          <w:szCs w:val="40"/>
        </w:rPr>
        <w:t>穩定的性格特性，構成獨特自我的特性。</w:t>
      </w:r>
    </w:p>
    <w:p w14:paraId="6084F8C9" w14:textId="34DB98DB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(2)</w:t>
      </w:r>
      <w:r>
        <w:rPr>
          <w:rFonts w:ascii="標楷體" w:eastAsia="標楷體" w:hAnsi="標楷體" w:hint="eastAsia"/>
          <w:sz w:val="40"/>
          <w:szCs w:val="40"/>
        </w:rPr>
        <w:t>來自先天(遺傳)或後天(環境)。</w:t>
      </w:r>
    </w:p>
    <w:p w14:paraId="23207F52" w14:textId="68DAE09C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研究方法-詞彙與因素分析。</w:t>
      </w:r>
    </w:p>
    <w:p w14:paraId="08DE85DF" w14:textId="29EB4F6A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4.</w:t>
      </w:r>
      <w:r>
        <w:rPr>
          <w:rFonts w:ascii="標楷體" w:eastAsia="標楷體" w:hAnsi="標楷體" w:hint="eastAsia"/>
          <w:sz w:val="40"/>
          <w:szCs w:val="40"/>
        </w:rPr>
        <w:t>兩大派別:</w:t>
      </w:r>
    </w:p>
    <w:p w14:paraId="3B3EE245" w14:textId="4C1F3EBE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)共同特質中的個別差異理論。</w:t>
      </w:r>
    </w:p>
    <w:p w14:paraId="435268D4" w14:textId="51D45522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)個人特質群組之理論。</w:t>
      </w:r>
    </w:p>
    <w:p w14:paraId="59D2CA59" w14:textId="4E6A20F1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 w:rsidRPr="00DB148A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特質論-共同特質之個別差異理論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587E98AA" w14:textId="4015F10E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1</w:t>
      </w:r>
      <w:r>
        <w:rPr>
          <w:rFonts w:ascii="標楷體" w:eastAsia="標楷體" w:hAnsi="標楷體"/>
          <w:sz w:val="40"/>
          <w:szCs w:val="40"/>
        </w:rPr>
        <w:t>.Cattell</w:t>
      </w:r>
      <w:r>
        <w:rPr>
          <w:rFonts w:ascii="標楷體" w:eastAsia="標楷體" w:hAnsi="標楷體" w:hint="eastAsia"/>
          <w:sz w:val="40"/>
          <w:szCs w:val="40"/>
        </w:rPr>
        <w:t>的因素分析論:</w:t>
      </w:r>
    </w:p>
    <w:p w14:paraId="0D02B6A8" w14:textId="00538895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)在英文字典找尋與性格相關的形容詞，接著將找到的一萬八千個性格相關的英文形容詞，濃縮到170個詞。</w:t>
      </w:r>
    </w:p>
    <w:p w14:paraId="760BFDE0" w14:textId="750E9251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)因素分析法，分離出兩類性格特質:</w:t>
      </w:r>
    </w:p>
    <w:p w14:paraId="73C89D39" w14:textId="2BA9695B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a</w:t>
      </w:r>
      <w:r>
        <w:rPr>
          <w:rFonts w:ascii="標楷體" w:eastAsia="標楷體" w:hAnsi="標楷體" w:hint="eastAsia"/>
          <w:sz w:val="40"/>
          <w:szCs w:val="40"/>
        </w:rPr>
        <w:t>)表面特質-觀察就可得知的性格特徵。</w:t>
      </w:r>
    </w:p>
    <w:p w14:paraId="4B102755" w14:textId="62643157" w:rsidR="00DB148A" w:rsidRPr="00DB148A" w:rsidRDefault="00DB148A" w:rsidP="00E455E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b</w:t>
      </w:r>
      <w:r>
        <w:rPr>
          <w:rFonts w:ascii="標楷體" w:eastAsia="標楷體" w:hAnsi="標楷體" w:hint="eastAsia"/>
          <w:sz w:val="40"/>
          <w:szCs w:val="40"/>
        </w:rPr>
        <w:t>)來源特質-性格結構的核心。</w:t>
      </w:r>
    </w:p>
    <w:p w14:paraId="24CD81E0" w14:textId="1ED047A3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3</w:t>
      </w:r>
      <w:r>
        <w:rPr>
          <w:rFonts w:ascii="標楷體" w:eastAsia="標楷體" w:hAnsi="標楷體" w:hint="eastAsia"/>
          <w:sz w:val="40"/>
          <w:szCs w:val="40"/>
        </w:rPr>
        <w:t>)使用問卷來測量這些特質，最後找出23個來源特質:</w:t>
      </w:r>
    </w:p>
    <w:p w14:paraId="1152E103" w14:textId="57DE39DE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a</w:t>
      </w:r>
      <w:r>
        <w:rPr>
          <w:rFonts w:ascii="標楷體" w:eastAsia="標楷體" w:hAnsi="標楷體" w:hint="eastAsia"/>
          <w:sz w:val="40"/>
          <w:szCs w:val="40"/>
        </w:rPr>
        <w:t>)</w:t>
      </w:r>
      <w:r>
        <w:rPr>
          <w:rFonts w:ascii="標楷體" w:eastAsia="標楷體" w:hAnsi="標楷體"/>
          <w:sz w:val="40"/>
          <w:szCs w:val="40"/>
        </w:rPr>
        <w:t>16</w:t>
      </w:r>
      <w:r>
        <w:rPr>
          <w:rFonts w:ascii="標楷體" w:eastAsia="標楷體" w:hAnsi="標楷體" w:hint="eastAsia"/>
          <w:sz w:val="40"/>
          <w:szCs w:val="40"/>
        </w:rPr>
        <w:t>個主要特質，例如服從/支配，關心社會/漠不關心等。</w:t>
      </w:r>
    </w:p>
    <w:p w14:paraId="3758F98E" w14:textId="038AE691" w:rsidR="00DB148A" w:rsidRPr="00DB148A" w:rsidRDefault="00DB148A" w:rsidP="00E455E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b</w:t>
      </w:r>
      <w:r>
        <w:rPr>
          <w:rFonts w:ascii="標楷體" w:eastAsia="標楷體" w:hAnsi="標楷體" w:hint="eastAsia"/>
          <w:sz w:val="40"/>
          <w:szCs w:val="40"/>
        </w:rPr>
        <w:t>)</w:t>
      </w:r>
      <w:r>
        <w:rPr>
          <w:rFonts w:ascii="標楷體" w:eastAsia="標楷體" w:hAnsi="標楷體"/>
          <w:sz w:val="40"/>
          <w:szCs w:val="40"/>
        </w:rPr>
        <w:t>7</w:t>
      </w:r>
      <w:r>
        <w:rPr>
          <w:rFonts w:ascii="標楷體" w:eastAsia="標楷體" w:hAnsi="標楷體" w:hint="eastAsia"/>
          <w:sz w:val="40"/>
          <w:szCs w:val="40"/>
        </w:rPr>
        <w:t>個不確定特質，例如保守/激進。</w:t>
      </w:r>
    </w:p>
    <w:p w14:paraId="3DC5709D" w14:textId="78EDAEC8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H</w:t>
      </w:r>
      <w:r>
        <w:rPr>
          <w:rFonts w:ascii="標楷體" w:eastAsia="標楷體" w:hAnsi="標楷體"/>
          <w:sz w:val="40"/>
          <w:szCs w:val="40"/>
        </w:rPr>
        <w:t>ans Eysenck-</w:t>
      </w:r>
      <w:r>
        <w:rPr>
          <w:rFonts w:ascii="標楷體" w:eastAsia="標楷體" w:hAnsi="標楷體" w:hint="eastAsia"/>
          <w:sz w:val="40"/>
          <w:szCs w:val="40"/>
        </w:rPr>
        <w:t>三種性格特質:</w:t>
      </w:r>
    </w:p>
    <w:p w14:paraId="7878D0DF" w14:textId="02203C30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)內向和外向(</w:t>
      </w:r>
      <w:r>
        <w:rPr>
          <w:rFonts w:ascii="標楷體" w:eastAsia="標楷體" w:hAnsi="標楷體"/>
          <w:sz w:val="40"/>
          <w:szCs w:val="40"/>
        </w:rPr>
        <w:t>Introversion vs extraversion):</w:t>
      </w:r>
    </w:p>
    <w:p w14:paraId="4697F0C5" w14:textId="36281C18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a)</w:t>
      </w:r>
      <w:r>
        <w:rPr>
          <w:rFonts w:ascii="標楷體" w:eastAsia="標楷體" w:hAnsi="標楷體" w:hint="eastAsia"/>
          <w:sz w:val="40"/>
          <w:szCs w:val="40"/>
        </w:rPr>
        <w:t>外向指善於社交、主動的、愛冒險的、喜歡與人互動、衝動的。</w:t>
      </w:r>
    </w:p>
    <w:p w14:paraId="29B1B137" w14:textId="068DF60A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(b)</w:t>
      </w:r>
      <w:r>
        <w:rPr>
          <w:rFonts w:ascii="標楷體" w:eastAsia="標楷體" w:hAnsi="標楷體" w:hint="eastAsia"/>
          <w:sz w:val="40"/>
          <w:szCs w:val="40"/>
        </w:rPr>
        <w:t>內向則是指害羞的、被動的、小心謹慎的、喜獨來獨往的。</w:t>
      </w:r>
    </w:p>
    <w:p w14:paraId="56DAA32D" w14:textId="7072BEB4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)神經質-穩定(neuroticism vs stability):</w:t>
      </w:r>
    </w:p>
    <w:p w14:paraId="6055D70A" w14:textId="02846720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a)</w:t>
      </w:r>
      <w:r>
        <w:rPr>
          <w:rFonts w:ascii="標楷體" w:eastAsia="標楷體" w:hAnsi="標楷體" w:hint="eastAsia"/>
          <w:sz w:val="40"/>
          <w:szCs w:val="40"/>
        </w:rPr>
        <w:t>神經質指常會表現出焦慮、緊張、憂鬱。</w:t>
      </w:r>
    </w:p>
    <w:p w14:paraId="7D0B018A" w14:textId="0AAE8C69" w:rsidR="00DB148A" w:rsidRPr="00DB148A" w:rsidRDefault="00DB148A" w:rsidP="00E455E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(b)</w:t>
      </w:r>
      <w:r>
        <w:rPr>
          <w:rFonts w:ascii="標楷體" w:eastAsia="標楷體" w:hAnsi="標楷體" w:hint="eastAsia"/>
          <w:sz w:val="40"/>
          <w:szCs w:val="40"/>
        </w:rPr>
        <w:t>穩定指顯示沉著、適應良好。</w:t>
      </w:r>
    </w:p>
    <w:p w14:paraId="515733CE" w14:textId="50A7E369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3</w:t>
      </w:r>
      <w:r>
        <w:rPr>
          <w:rFonts w:ascii="標楷體" w:eastAsia="標楷體" w:hAnsi="標楷體" w:hint="eastAsia"/>
          <w:sz w:val="40"/>
          <w:szCs w:val="40"/>
        </w:rPr>
        <w:t>)精神病-無精神病(Psychoticism-nonpsychoticism)</w:t>
      </w:r>
      <w:r>
        <w:rPr>
          <w:rFonts w:ascii="標楷體" w:eastAsia="標楷體" w:hAnsi="標楷體"/>
          <w:sz w:val="40"/>
          <w:szCs w:val="40"/>
        </w:rPr>
        <w:t>:</w:t>
      </w:r>
    </w:p>
    <w:p w14:paraId="3383269D" w14:textId="2322866A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a</w:t>
      </w:r>
      <w:r>
        <w:rPr>
          <w:rFonts w:ascii="標楷體" w:eastAsia="標楷體" w:hAnsi="標楷體" w:hint="eastAsia"/>
          <w:sz w:val="40"/>
          <w:szCs w:val="40"/>
        </w:rPr>
        <w:t>)精神病指缺乏同理心、敏感度低、缺乏情感。</w:t>
      </w:r>
    </w:p>
    <w:p w14:paraId="53CC1526" w14:textId="03B775EA" w:rsidR="00DB148A" w:rsidRPr="00DB148A" w:rsidRDefault="00DB148A" w:rsidP="00E455E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b</w:t>
      </w:r>
      <w:r>
        <w:rPr>
          <w:rFonts w:ascii="標楷體" w:eastAsia="標楷體" w:hAnsi="標楷體" w:hint="eastAsia"/>
          <w:sz w:val="40"/>
          <w:szCs w:val="40"/>
        </w:rPr>
        <w:t>)無精神病指有同理心、敏感度夠、情感豐富。</w:t>
      </w:r>
    </w:p>
    <w:p w14:paraId="32B8E8F3" w14:textId="2B5657BF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性格的「大五」模型(FFM):</w:t>
      </w:r>
    </w:p>
    <w:p w14:paraId="287A7B3A" w14:textId="615C2A8F" w:rsidR="00DB148A" w:rsidRDefault="00DB148A" w:rsidP="00E455E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)C</w:t>
      </w:r>
      <w:r>
        <w:rPr>
          <w:rFonts w:ascii="標楷體" w:eastAsia="標楷體" w:hAnsi="標楷體"/>
          <w:sz w:val="40"/>
          <w:szCs w:val="40"/>
        </w:rPr>
        <w:t>attell’s 16</w:t>
      </w:r>
      <w:r>
        <w:rPr>
          <w:rFonts w:ascii="標楷體" w:eastAsia="標楷體" w:hAnsi="標楷體" w:hint="eastAsia"/>
          <w:sz w:val="40"/>
          <w:szCs w:val="40"/>
        </w:rPr>
        <w:t>因素理論太過複雜，而且包含了許多重複出現的因素。</w:t>
      </w:r>
    </w:p>
    <w:p w14:paraId="1AF1D9ED" w14:textId="530C47C7" w:rsidR="00DB148A" w:rsidRPr="00DB148A" w:rsidRDefault="00DB148A" w:rsidP="00E455E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)E</w:t>
      </w:r>
      <w:r>
        <w:rPr>
          <w:rFonts w:ascii="標楷體" w:eastAsia="標楷體" w:hAnsi="標楷體"/>
          <w:sz w:val="40"/>
          <w:szCs w:val="40"/>
        </w:rPr>
        <w:t>ysenck</w:t>
      </w:r>
      <w:r>
        <w:rPr>
          <w:rFonts w:ascii="標楷體" w:eastAsia="標楷體" w:hAnsi="標楷體" w:hint="eastAsia"/>
          <w:sz w:val="40"/>
          <w:szCs w:val="40"/>
        </w:rPr>
        <w:t>的three-dimensional theory也過程簡化。</w:t>
      </w:r>
    </w:p>
    <w:p w14:paraId="440B057B" w14:textId="225244DD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3</w:t>
      </w:r>
      <w:r>
        <w:rPr>
          <w:rFonts w:ascii="標楷體" w:eastAsia="標楷體" w:hAnsi="標楷體" w:hint="eastAsia"/>
          <w:sz w:val="40"/>
          <w:szCs w:val="40"/>
        </w:rPr>
        <w:t>)</w:t>
      </w:r>
      <w:r w:rsidR="00E64E29">
        <w:rPr>
          <w:rFonts w:ascii="標楷體" w:eastAsia="標楷體" w:hAnsi="標楷體" w:hint="eastAsia"/>
          <w:sz w:val="40"/>
          <w:szCs w:val="40"/>
        </w:rPr>
        <w:t>研究人員在不同國家，使用不同的語言所作的因素分析，研究發現結果相當一致。</w:t>
      </w:r>
    </w:p>
    <w:p w14:paraId="67269D16" w14:textId="6BA3705F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4</w:t>
      </w:r>
      <w:r>
        <w:rPr>
          <w:rFonts w:ascii="標楷體" w:eastAsia="標楷體" w:hAnsi="標楷體" w:hint="eastAsia"/>
          <w:sz w:val="40"/>
          <w:szCs w:val="40"/>
        </w:rPr>
        <w:t>)</w:t>
      </w:r>
      <w:r w:rsidR="00E64E29">
        <w:rPr>
          <w:rFonts w:ascii="標楷體" w:eastAsia="標楷體" w:hAnsi="標楷體" w:hint="eastAsia"/>
          <w:sz w:val="40"/>
          <w:szCs w:val="40"/>
        </w:rPr>
        <w:t>使用5個特質就可以有效的描繪代表性格的主要中心特質。</w:t>
      </w:r>
    </w:p>
    <w:p w14:paraId="2A7108D7" w14:textId="054D6F81" w:rsidR="00DB148A" w:rsidRDefault="00DB148A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5</w:t>
      </w:r>
      <w:r>
        <w:rPr>
          <w:rFonts w:ascii="標楷體" w:eastAsia="標楷體" w:hAnsi="標楷體" w:hint="eastAsia"/>
          <w:sz w:val="40"/>
          <w:szCs w:val="40"/>
        </w:rPr>
        <w:t>)</w:t>
      </w:r>
      <w:r w:rsidR="00E64E29">
        <w:rPr>
          <w:rFonts w:ascii="標楷體" w:eastAsia="標楷體" w:hAnsi="標楷體" w:hint="eastAsia"/>
          <w:sz w:val="40"/>
          <w:szCs w:val="40"/>
        </w:rPr>
        <w:t>最早由Thurstone提出，後來不同研究所得</w:t>
      </w:r>
      <w:r w:rsidR="00E64E29">
        <w:rPr>
          <w:rFonts w:ascii="標楷體" w:eastAsia="標楷體" w:hAnsi="標楷體" w:hint="eastAsia"/>
          <w:sz w:val="40"/>
          <w:szCs w:val="40"/>
        </w:rPr>
        <w:lastRenderedPageBreak/>
        <w:t>的五個向度差異很大，其中以McCrae和Costa(1987)提出的最具代表性。</w:t>
      </w:r>
    </w:p>
    <w:p w14:paraId="06BB4DA2" w14:textId="1C7ABDF2" w:rsidR="00E64E29" w:rsidRDefault="00E64E29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˙五大特質(Big Five):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6"/>
        <w:gridCol w:w="2589"/>
        <w:gridCol w:w="2491"/>
      </w:tblGrid>
      <w:tr w:rsidR="00E64E29" w14:paraId="4DE027EF" w14:textId="77777777" w:rsidTr="00E64E29">
        <w:tc>
          <w:tcPr>
            <w:tcW w:w="3114" w:type="dxa"/>
          </w:tcPr>
          <w:p w14:paraId="64E6FC2B" w14:textId="1ED98808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特質量尺(OCEAN)</w:t>
            </w:r>
          </w:p>
        </w:tc>
        <w:tc>
          <w:tcPr>
            <w:tcW w:w="2642" w:type="dxa"/>
          </w:tcPr>
          <w:p w14:paraId="0C64E434" w14:textId="5B841D20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高分者特性</w:t>
            </w:r>
          </w:p>
        </w:tc>
        <w:tc>
          <w:tcPr>
            <w:tcW w:w="2540" w:type="dxa"/>
          </w:tcPr>
          <w:p w14:paraId="1593458E" w14:textId="5580EC52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低分者特性</w:t>
            </w:r>
          </w:p>
        </w:tc>
      </w:tr>
      <w:tr w:rsidR="00E64E29" w14:paraId="04D18D08" w14:textId="77777777" w:rsidTr="00E64E29">
        <w:tc>
          <w:tcPr>
            <w:tcW w:w="3114" w:type="dxa"/>
          </w:tcPr>
          <w:p w14:paraId="2B68E360" w14:textId="7E492B88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神經質(n</w:t>
            </w:r>
            <w:r>
              <w:rPr>
                <w:rFonts w:ascii="標楷體" w:eastAsia="標楷體" w:hAnsi="標楷體"/>
                <w:sz w:val="40"/>
                <w:szCs w:val="40"/>
              </w:rPr>
              <w:t>e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uroticism)</w:t>
            </w:r>
          </w:p>
        </w:tc>
        <w:tc>
          <w:tcPr>
            <w:tcW w:w="2642" w:type="dxa"/>
          </w:tcPr>
          <w:p w14:paraId="71E7B4C3" w14:textId="715FA12E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多慮、緊張、不安、慮病、情緒化、自卑。</w:t>
            </w:r>
          </w:p>
        </w:tc>
        <w:tc>
          <w:tcPr>
            <w:tcW w:w="2540" w:type="dxa"/>
          </w:tcPr>
          <w:p w14:paraId="610E8357" w14:textId="26850653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鎮靜、放鬆、不情緒化、安全、自我滿足、堅強。</w:t>
            </w:r>
          </w:p>
        </w:tc>
      </w:tr>
      <w:tr w:rsidR="00E64E29" w14:paraId="7AB0A725" w14:textId="77777777" w:rsidTr="00E64E29">
        <w:tc>
          <w:tcPr>
            <w:tcW w:w="3114" w:type="dxa"/>
          </w:tcPr>
          <w:p w14:paraId="761C1903" w14:textId="10E87F0D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外向性(extr</w:t>
            </w:r>
            <w:r>
              <w:rPr>
                <w:rFonts w:ascii="標楷體" w:eastAsia="標楷體" w:hAnsi="標楷體"/>
                <w:sz w:val="40"/>
                <w:szCs w:val="40"/>
              </w:rPr>
              <w:t>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version)</w:t>
            </w:r>
          </w:p>
        </w:tc>
        <w:tc>
          <w:tcPr>
            <w:tcW w:w="2642" w:type="dxa"/>
          </w:tcPr>
          <w:p w14:paraId="2EF86F44" w14:textId="564F2E1F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社會性、主動、多話、人際取向、樂觀、熱情、愛好玩樂。</w:t>
            </w:r>
          </w:p>
        </w:tc>
        <w:tc>
          <w:tcPr>
            <w:tcW w:w="2540" w:type="dxa"/>
          </w:tcPr>
          <w:p w14:paraId="0BD16231" w14:textId="2B0D2CCB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保守、清醒、冷漠、工作取向、靜默、少活力。</w:t>
            </w:r>
          </w:p>
        </w:tc>
      </w:tr>
      <w:tr w:rsidR="00E64E29" w14:paraId="656640C7" w14:textId="77777777" w:rsidTr="00E64E29">
        <w:tc>
          <w:tcPr>
            <w:tcW w:w="3114" w:type="dxa"/>
          </w:tcPr>
          <w:p w14:paraId="6609433B" w14:textId="0B191F53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開放性(openness)</w:t>
            </w:r>
          </w:p>
        </w:tc>
        <w:tc>
          <w:tcPr>
            <w:tcW w:w="2642" w:type="dxa"/>
          </w:tcPr>
          <w:p w14:paraId="0C6513F7" w14:textId="0F9F3998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好奇、興趣廣泛、創造、獨創、想像、非傳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lastRenderedPageBreak/>
              <w:t>統性。</w:t>
            </w:r>
          </w:p>
        </w:tc>
        <w:tc>
          <w:tcPr>
            <w:tcW w:w="2540" w:type="dxa"/>
          </w:tcPr>
          <w:p w14:paraId="1CBBA2EE" w14:textId="5C8A8B3D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lastRenderedPageBreak/>
              <w:t>從俗化、實驗、興趣狹隘、非藝術性、非分析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lastRenderedPageBreak/>
              <w:t>性。</w:t>
            </w:r>
          </w:p>
        </w:tc>
      </w:tr>
      <w:tr w:rsidR="00E64E29" w14:paraId="0D6CCF2E" w14:textId="77777777" w:rsidTr="00E64E29">
        <w:tc>
          <w:tcPr>
            <w:tcW w:w="3114" w:type="dxa"/>
          </w:tcPr>
          <w:p w14:paraId="1ECFF49A" w14:textId="001032B1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lastRenderedPageBreak/>
              <w:t>友善性(agreeableness)</w:t>
            </w:r>
          </w:p>
        </w:tc>
        <w:tc>
          <w:tcPr>
            <w:tcW w:w="2642" w:type="dxa"/>
          </w:tcPr>
          <w:p w14:paraId="2AE77769" w14:textId="31136A77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心地溫和、好心腸、可信賴、易受騙、正直。</w:t>
            </w:r>
          </w:p>
        </w:tc>
        <w:tc>
          <w:tcPr>
            <w:tcW w:w="2540" w:type="dxa"/>
          </w:tcPr>
          <w:p w14:paraId="0CDCCB38" w14:textId="21264676" w:rsidR="00E64E29" w:rsidRP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好批評、粗魯、多疑、不合作、有仇必報、殘忍易怒、好指使人的。</w:t>
            </w:r>
          </w:p>
        </w:tc>
      </w:tr>
      <w:tr w:rsidR="00E64E29" w14:paraId="2FC85E82" w14:textId="77777777" w:rsidTr="00E64E29">
        <w:tc>
          <w:tcPr>
            <w:tcW w:w="3114" w:type="dxa"/>
          </w:tcPr>
          <w:p w14:paraId="2E67941C" w14:textId="205F401C" w:rsidR="00E64E29" w:rsidRDefault="00E64E29" w:rsidP="00E455E7">
            <w:pPr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嚴謹性(conscien</w:t>
            </w:r>
            <w:r>
              <w:rPr>
                <w:rFonts w:ascii="標楷體" w:eastAsia="標楷體" w:hAnsi="標楷體"/>
                <w:sz w:val="40"/>
                <w:szCs w:val="40"/>
              </w:rPr>
              <w:t>-</w:t>
            </w:r>
          </w:p>
          <w:p w14:paraId="2254D527" w14:textId="4C3ECD85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/>
                <w:sz w:val="40"/>
                <w:szCs w:val="40"/>
              </w:rPr>
              <w:t>t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iousness)</w:t>
            </w:r>
          </w:p>
        </w:tc>
        <w:tc>
          <w:tcPr>
            <w:tcW w:w="2642" w:type="dxa"/>
          </w:tcPr>
          <w:p w14:paraId="2B8210E9" w14:textId="09E6DF81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有組織、可信賴、努力、自我要求、守時、細心、整潔、有企圖心、堅忍。</w:t>
            </w:r>
          </w:p>
        </w:tc>
        <w:tc>
          <w:tcPr>
            <w:tcW w:w="2540" w:type="dxa"/>
          </w:tcPr>
          <w:p w14:paraId="37CF8905" w14:textId="2E0BBBD4" w:rsidR="00E64E29" w:rsidRDefault="00E64E29" w:rsidP="00E455E7">
            <w:pPr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漫無目的、不可信賴、懶散、粗心、散漫、不小心、意志薄弱、享樂主義。</w:t>
            </w:r>
          </w:p>
        </w:tc>
      </w:tr>
    </w:tbl>
    <w:p w14:paraId="2BD5B153" w14:textId="5D458658" w:rsidR="00E64E29" w:rsidRDefault="00E64E29" w:rsidP="00E455E7">
      <w:pPr>
        <w:rPr>
          <w:rFonts w:ascii="標楷體" w:eastAsia="標楷體" w:hAnsi="標楷體"/>
          <w:sz w:val="40"/>
          <w:szCs w:val="40"/>
        </w:rPr>
      </w:pPr>
      <w:r w:rsidRPr="00E64E29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五大特質與工作表現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4F3FCDD6" w14:textId="3F405464" w:rsidR="00E64E29" w:rsidRDefault="00E64E29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五大特質的相關研究:</w:t>
      </w:r>
    </w:p>
    <w:p w14:paraId="21F265DC" w14:textId="4815B072" w:rsidR="00E64E29" w:rsidRDefault="00E64E29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嚴謹性普遍可以預測各行各業的工作表現。(Barr</w:t>
      </w:r>
      <w:r>
        <w:rPr>
          <w:rFonts w:ascii="標楷體" w:eastAsia="標楷體" w:hAnsi="標楷體"/>
          <w:sz w:val="40"/>
          <w:szCs w:val="40"/>
        </w:rPr>
        <w:t>ick, et al., 2002)</w:t>
      </w:r>
    </w:p>
    <w:p w14:paraId="465D563D" w14:textId="5214928B" w:rsidR="00E64E29" w:rsidRPr="00E64E29" w:rsidRDefault="00E64E29" w:rsidP="00E455E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外向性、嚴謹性、開放性對於領導有強烈的</w:t>
      </w:r>
      <w:r>
        <w:rPr>
          <w:rFonts w:ascii="標楷體" w:eastAsia="標楷體" w:hAnsi="標楷體" w:hint="eastAsia"/>
          <w:sz w:val="40"/>
          <w:szCs w:val="40"/>
        </w:rPr>
        <w:lastRenderedPageBreak/>
        <w:t>預測效果。(</w:t>
      </w:r>
      <w:r>
        <w:rPr>
          <w:rFonts w:ascii="標楷體" w:eastAsia="標楷體" w:hAnsi="標楷體"/>
          <w:sz w:val="40"/>
          <w:szCs w:val="40"/>
        </w:rPr>
        <w:t>Judge, et al., 2002)</w:t>
      </w:r>
    </w:p>
    <w:p w14:paraId="727F0CD5" w14:textId="7327B72F" w:rsidR="00E64E29" w:rsidRPr="002230C0" w:rsidRDefault="00E64E29" w:rsidP="00E455E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 w:rsidR="002230C0">
        <w:rPr>
          <w:rFonts w:ascii="標楷體" w:eastAsia="標楷體" w:hAnsi="標楷體" w:hint="eastAsia"/>
          <w:sz w:val="40"/>
          <w:szCs w:val="40"/>
        </w:rPr>
        <w:t>嚴謹性與工作動機呈正相關，神經質與工作動機呈負相關。(</w:t>
      </w:r>
      <w:r w:rsidR="002230C0">
        <w:rPr>
          <w:rFonts w:ascii="標楷體" w:eastAsia="標楷體" w:hAnsi="標楷體"/>
          <w:sz w:val="40"/>
          <w:szCs w:val="40"/>
        </w:rPr>
        <w:t>Judge &amp; Ilies, 2002)</w:t>
      </w:r>
    </w:p>
    <w:p w14:paraId="7D945972" w14:textId="3AACD4C4" w:rsidR="00E64E29" w:rsidRDefault="00E64E29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4</w:t>
      </w:r>
      <w:r>
        <w:rPr>
          <w:rFonts w:ascii="標楷體" w:eastAsia="標楷體" w:hAnsi="標楷體"/>
          <w:sz w:val="40"/>
          <w:szCs w:val="40"/>
        </w:rPr>
        <w:t>.</w:t>
      </w:r>
      <w:r w:rsidR="002230C0">
        <w:rPr>
          <w:rFonts w:ascii="標楷體" w:eastAsia="標楷體" w:hAnsi="標楷體" w:hint="eastAsia"/>
          <w:sz w:val="40"/>
          <w:szCs w:val="40"/>
        </w:rPr>
        <w:t>外向性與業務人員的工作表現有顯著的關連性。(Robbins, 2005)</w:t>
      </w:r>
    </w:p>
    <w:p w14:paraId="136B239B" w14:textId="29280491" w:rsidR="002230C0" w:rsidRDefault="002230C0" w:rsidP="00E455E7">
      <w:pPr>
        <w:rPr>
          <w:rFonts w:ascii="標楷體" w:eastAsia="標楷體" w:hAnsi="標楷體"/>
          <w:sz w:val="40"/>
          <w:szCs w:val="40"/>
        </w:rPr>
      </w:pPr>
      <w:r w:rsidRPr="002230C0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特質論-個人特質群組之理論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7F43F3AE" w14:textId="240C4560" w:rsidR="002230C0" w:rsidRDefault="002230C0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A</w:t>
      </w:r>
      <w:r>
        <w:rPr>
          <w:rFonts w:ascii="標楷體" w:eastAsia="標楷體" w:hAnsi="標楷體"/>
          <w:sz w:val="40"/>
          <w:szCs w:val="40"/>
        </w:rPr>
        <w:t>llport</w:t>
      </w:r>
      <w:r>
        <w:rPr>
          <w:rFonts w:ascii="標楷體" w:eastAsia="標楷體" w:hAnsi="標楷體" w:hint="eastAsia"/>
          <w:sz w:val="40"/>
          <w:szCs w:val="40"/>
        </w:rPr>
        <w:t>的特質論:</w:t>
      </w:r>
    </w:p>
    <w:p w14:paraId="17AC161D" w14:textId="41E952AD" w:rsidR="002230C0" w:rsidRDefault="002230C0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基本特質(cardinal trait):最能彰顯出一個人之獨特性的特質，大多只有一個，大部分行為皆受其影響。</w:t>
      </w:r>
    </w:p>
    <w:p w14:paraId="58DDBF29" w14:textId="0807D211" w:rsidR="002230C0" w:rsidRPr="002230C0" w:rsidRDefault="002230C0" w:rsidP="00E455E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中心特質(central trait):可以描述一個人的主要特質通常有5~10餘個，對行為之影響層面不及基本特質大。</w:t>
      </w:r>
    </w:p>
    <w:p w14:paraId="40755D74" w14:textId="5F55FC93" w:rsidR="002230C0" w:rsidRDefault="002230C0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次要特質(secondary trait):不顯著，且對行為影響力不大的時，會隨情境而改變。</w:t>
      </w:r>
    </w:p>
    <w:p w14:paraId="00C78F7D" w14:textId="74382443" w:rsidR="002230C0" w:rsidRDefault="002230C0" w:rsidP="00E455E7">
      <w:pPr>
        <w:rPr>
          <w:rFonts w:ascii="標楷體" w:eastAsia="標楷體" w:hAnsi="標楷體"/>
          <w:sz w:val="40"/>
          <w:szCs w:val="40"/>
        </w:rPr>
      </w:pPr>
      <w:r w:rsidRPr="001F2A5D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互動論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28D42237" w14:textId="2A390ED0" w:rsidR="001F2A5D" w:rsidRDefault="001F2A5D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對性格特質所展現出的行為與情境間相關性的質疑。</w:t>
      </w:r>
    </w:p>
    <w:p w14:paraId="317A2400" w14:textId="49E462DE" w:rsidR="001F2A5D" w:rsidRDefault="001F2A5D" w:rsidP="00E455E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基本觀點:</w:t>
      </w:r>
    </w:p>
    <w:p w14:paraId="59B1BEEE" w14:textId="5B494FE9" w:rsidR="001F2A5D" w:rsidRPr="002230C0" w:rsidRDefault="001F2A5D" w:rsidP="00E455E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特質之間，或特質與行為之間的相關性，需視個體所處的情境而定。</w:t>
      </w:r>
    </w:p>
    <w:sectPr w:rsidR="001F2A5D" w:rsidRPr="002230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林欣諴">
    <w15:presenceInfo w15:providerId="None" w15:userId="林欣諴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E4"/>
    <w:rsid w:val="001C3AFC"/>
    <w:rsid w:val="001F2A5D"/>
    <w:rsid w:val="002230C0"/>
    <w:rsid w:val="002A3F04"/>
    <w:rsid w:val="003E38E0"/>
    <w:rsid w:val="00424B44"/>
    <w:rsid w:val="004300BB"/>
    <w:rsid w:val="00672DBD"/>
    <w:rsid w:val="0074439D"/>
    <w:rsid w:val="008130E4"/>
    <w:rsid w:val="009A1431"/>
    <w:rsid w:val="00DB148A"/>
    <w:rsid w:val="00DD3757"/>
    <w:rsid w:val="00E455E7"/>
    <w:rsid w:val="00E55D9F"/>
    <w:rsid w:val="00E6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EB1F"/>
  <w15:chartTrackingRefBased/>
  <w15:docId w15:val="{CB1C0224-7618-49AC-8AEA-747F24D8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19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9</cp:revision>
  <dcterms:created xsi:type="dcterms:W3CDTF">2021-06-23T12:36:00Z</dcterms:created>
  <dcterms:modified xsi:type="dcterms:W3CDTF">2021-06-23T14:08:00Z</dcterms:modified>
</cp:coreProperties>
</file>